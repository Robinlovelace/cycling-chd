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D5B67" w14:textId="77777777" w:rsidR="008923C1" w:rsidRDefault="008923C1" w:rsidP="00B35BA4">
      <w:pPr>
        <w:spacing w:after="240" w:line="276" w:lineRule="auto"/>
        <w:rPr>
          <w:rFonts w:ascii="Arial" w:hAnsi="Arial" w:cs="Arial"/>
          <w:b/>
          <w:sz w:val="22"/>
          <w:szCs w:val="22"/>
        </w:rPr>
      </w:pPr>
      <w:r w:rsidRPr="00D37AE0">
        <w:rPr>
          <w:rFonts w:ascii="Arial" w:hAnsi="Arial" w:cs="Arial"/>
          <w:b/>
          <w:sz w:val="22"/>
          <w:szCs w:val="22"/>
          <w:highlight w:val="yellow"/>
        </w:rPr>
        <w:t>Target journal BMJ</w:t>
      </w:r>
    </w:p>
    <w:p w14:paraId="4D085B41" w14:textId="77777777" w:rsidR="008923C1" w:rsidRDefault="008923C1" w:rsidP="00B35BA4">
      <w:pPr>
        <w:spacing w:after="240" w:line="276" w:lineRule="auto"/>
        <w:rPr>
          <w:rFonts w:ascii="Arial" w:hAnsi="Arial" w:cs="Arial"/>
          <w:b/>
          <w:sz w:val="22"/>
          <w:szCs w:val="22"/>
        </w:rPr>
      </w:pPr>
    </w:p>
    <w:p w14:paraId="54A1A879" w14:textId="77777777" w:rsidR="00114396" w:rsidRPr="00B35BA4" w:rsidRDefault="0008765C" w:rsidP="00B35BA4">
      <w:pPr>
        <w:spacing w:after="240" w:line="276" w:lineRule="auto"/>
        <w:rPr>
          <w:rFonts w:ascii="Arial" w:hAnsi="Arial" w:cs="Arial"/>
          <w:b/>
          <w:sz w:val="22"/>
          <w:szCs w:val="22"/>
        </w:rPr>
      </w:pPr>
      <w:r w:rsidRPr="00B35BA4">
        <w:rPr>
          <w:rFonts w:ascii="Arial" w:hAnsi="Arial" w:cs="Arial"/>
          <w:b/>
          <w:sz w:val="22"/>
          <w:szCs w:val="22"/>
        </w:rPr>
        <w:t xml:space="preserve">Original </w:t>
      </w:r>
      <w:r w:rsidR="00A11C2C" w:rsidRPr="00B35BA4">
        <w:rPr>
          <w:rFonts w:ascii="Arial" w:hAnsi="Arial" w:cs="Arial"/>
          <w:b/>
          <w:sz w:val="22"/>
          <w:szCs w:val="22"/>
        </w:rPr>
        <w:t>Research</w:t>
      </w:r>
      <w:r w:rsidR="002C05C1" w:rsidRPr="00B35BA4">
        <w:rPr>
          <w:rFonts w:ascii="Arial" w:hAnsi="Arial" w:cs="Arial"/>
          <w:b/>
          <w:sz w:val="22"/>
          <w:szCs w:val="22"/>
        </w:rPr>
        <w:t xml:space="preserve"> Article</w:t>
      </w:r>
    </w:p>
    <w:p w14:paraId="58C91E52" w14:textId="225C94D0" w:rsidR="00DF18EC" w:rsidRPr="00B35BA4" w:rsidRDefault="008923C1" w:rsidP="008923C1">
      <w:pPr>
        <w:spacing w:after="240" w:line="276" w:lineRule="auto"/>
        <w:jc w:val="both"/>
        <w:rPr>
          <w:rFonts w:ascii="Arial" w:hAnsi="Arial" w:cs="Arial"/>
          <w:b/>
          <w:sz w:val="22"/>
          <w:szCs w:val="22"/>
        </w:rPr>
      </w:pPr>
      <w:r>
        <w:rPr>
          <w:rFonts w:ascii="Arial" w:hAnsi="Arial" w:cs="Arial"/>
          <w:b/>
          <w:sz w:val="22"/>
          <w:szCs w:val="22"/>
        </w:rPr>
        <w:t xml:space="preserve">Title: Association between active transport and </w:t>
      </w:r>
      <w:r w:rsidR="003C1E59">
        <w:rPr>
          <w:rFonts w:ascii="Arial" w:hAnsi="Arial" w:cs="Arial"/>
          <w:b/>
          <w:sz w:val="22"/>
          <w:szCs w:val="22"/>
        </w:rPr>
        <w:t>acute</w:t>
      </w:r>
      <w:r>
        <w:rPr>
          <w:rFonts w:ascii="Arial" w:hAnsi="Arial" w:cs="Arial"/>
          <w:b/>
          <w:sz w:val="22"/>
          <w:szCs w:val="22"/>
        </w:rPr>
        <w:t xml:space="preserve"> myocardial infarction</w:t>
      </w:r>
      <w:r w:rsidR="003C1E59">
        <w:rPr>
          <w:rFonts w:ascii="Arial" w:hAnsi="Arial" w:cs="Arial"/>
          <w:b/>
          <w:sz w:val="22"/>
          <w:szCs w:val="22"/>
        </w:rPr>
        <w:t>: Cross sectional e</w:t>
      </w:r>
      <w:r>
        <w:rPr>
          <w:rFonts w:ascii="Arial" w:hAnsi="Arial" w:cs="Arial"/>
          <w:b/>
          <w:sz w:val="22"/>
          <w:szCs w:val="22"/>
        </w:rPr>
        <w:t>cological study</w:t>
      </w:r>
      <w:r w:rsidR="005466A5">
        <w:rPr>
          <w:rFonts w:ascii="Arial" w:hAnsi="Arial" w:cs="Arial"/>
          <w:b/>
          <w:sz w:val="22"/>
          <w:szCs w:val="22"/>
        </w:rPr>
        <w:t xml:space="preserve"> using national registry and Ce</w:t>
      </w:r>
      <w:r>
        <w:rPr>
          <w:rFonts w:ascii="Arial" w:hAnsi="Arial" w:cs="Arial"/>
          <w:b/>
          <w:sz w:val="22"/>
          <w:szCs w:val="22"/>
        </w:rPr>
        <w:t>n</w:t>
      </w:r>
      <w:r w:rsidR="005466A5">
        <w:rPr>
          <w:rFonts w:ascii="Arial" w:hAnsi="Arial" w:cs="Arial"/>
          <w:b/>
          <w:sz w:val="22"/>
          <w:szCs w:val="22"/>
        </w:rPr>
        <w:t>s</w:t>
      </w:r>
      <w:r>
        <w:rPr>
          <w:rFonts w:ascii="Arial" w:hAnsi="Arial" w:cs="Arial"/>
          <w:b/>
          <w:sz w:val="22"/>
          <w:szCs w:val="22"/>
        </w:rPr>
        <w:t>us data</w:t>
      </w:r>
    </w:p>
    <w:p w14:paraId="369D0D00" w14:textId="77777777" w:rsidR="00A11C2C" w:rsidRPr="00B35BA4" w:rsidRDefault="00A11C2C" w:rsidP="00B35BA4">
      <w:pPr>
        <w:spacing w:after="240" w:line="276" w:lineRule="auto"/>
        <w:rPr>
          <w:rFonts w:ascii="Arial" w:hAnsi="Arial" w:cs="Arial"/>
          <w:sz w:val="22"/>
          <w:szCs w:val="22"/>
        </w:rPr>
      </w:pPr>
    </w:p>
    <w:p w14:paraId="42089157" w14:textId="661FABB7" w:rsidR="00031910" w:rsidRPr="00B35BA4" w:rsidRDefault="00031910" w:rsidP="00B35BA4">
      <w:pPr>
        <w:spacing w:after="240" w:line="276" w:lineRule="auto"/>
        <w:rPr>
          <w:rFonts w:ascii="Arial" w:hAnsi="Arial" w:cs="Arial"/>
          <w:sz w:val="22"/>
          <w:szCs w:val="22"/>
        </w:rPr>
      </w:pPr>
      <w:r w:rsidRPr="00B35BA4">
        <w:rPr>
          <w:rFonts w:ascii="Arial" w:hAnsi="Arial" w:cs="Arial"/>
          <w:sz w:val="22"/>
          <w:szCs w:val="22"/>
        </w:rPr>
        <w:t>Robin Lovelace</w:t>
      </w:r>
    </w:p>
    <w:p w14:paraId="5DBC965D" w14:textId="77777777" w:rsidR="00031910" w:rsidRPr="00B35BA4" w:rsidRDefault="00031910" w:rsidP="00B35BA4">
      <w:pPr>
        <w:spacing w:after="240" w:line="276" w:lineRule="auto"/>
        <w:rPr>
          <w:rFonts w:ascii="Arial" w:hAnsi="Arial" w:cs="Arial"/>
          <w:sz w:val="22"/>
          <w:szCs w:val="22"/>
        </w:rPr>
      </w:pPr>
      <w:r w:rsidRPr="00B35BA4">
        <w:rPr>
          <w:rFonts w:ascii="Arial" w:hAnsi="Arial" w:cs="Arial"/>
          <w:sz w:val="22"/>
          <w:szCs w:val="22"/>
        </w:rPr>
        <w:t>Mark Green</w:t>
      </w:r>
    </w:p>
    <w:p w14:paraId="2C4ECDBF" w14:textId="00584216" w:rsidR="008923C1" w:rsidRPr="00B35BA4" w:rsidRDefault="00031910" w:rsidP="008923C1">
      <w:pPr>
        <w:spacing w:after="240" w:line="276" w:lineRule="auto"/>
        <w:rPr>
          <w:rFonts w:ascii="Arial" w:hAnsi="Arial" w:cs="Arial"/>
          <w:sz w:val="22"/>
          <w:szCs w:val="22"/>
        </w:rPr>
      </w:pPr>
      <w:r w:rsidRPr="00B35BA4">
        <w:rPr>
          <w:rFonts w:ascii="Arial" w:hAnsi="Arial" w:cs="Arial"/>
          <w:sz w:val="22"/>
          <w:szCs w:val="22"/>
        </w:rPr>
        <w:t>Sarah Walpole</w:t>
      </w:r>
      <w:r w:rsidR="00DF18EC" w:rsidRPr="00B35BA4">
        <w:rPr>
          <w:rFonts w:ascii="Arial" w:hAnsi="Arial" w:cs="Arial"/>
          <w:sz w:val="22"/>
          <w:szCs w:val="22"/>
        </w:rPr>
        <w:t>*</w:t>
      </w:r>
    </w:p>
    <w:p w14:paraId="4315D873" w14:textId="3A7BBC2B" w:rsidR="003C1E59" w:rsidRPr="00B35BA4" w:rsidRDefault="00D37AE0" w:rsidP="003C1E59">
      <w:pPr>
        <w:spacing w:after="240" w:line="480" w:lineRule="auto"/>
        <w:rPr>
          <w:rFonts w:ascii="Arial" w:hAnsi="Arial" w:cs="Arial"/>
          <w:sz w:val="22"/>
          <w:szCs w:val="22"/>
        </w:rPr>
      </w:pPr>
      <w:r w:rsidRPr="00D37AE0">
        <w:rPr>
          <w:rFonts w:ascii="Arial" w:hAnsi="Arial" w:cs="Arial"/>
          <w:sz w:val="22"/>
          <w:szCs w:val="22"/>
          <w:highlight w:val="yellow"/>
        </w:rPr>
        <w:t>S</w:t>
      </w:r>
      <w:r w:rsidR="003C1E59" w:rsidRPr="00D37AE0">
        <w:rPr>
          <w:rFonts w:ascii="Arial" w:hAnsi="Arial" w:cs="Arial"/>
          <w:sz w:val="22"/>
          <w:szCs w:val="22"/>
          <w:highlight w:val="yellow"/>
        </w:rPr>
        <w:t>hould include at least one other MINAP academic group person (I suggest Prof Adam Timmis, Chair of MAG), and a Farr Institute / MINAP senior (head of Farr Prof Harry Hemingway)</w:t>
      </w:r>
    </w:p>
    <w:p w14:paraId="6637DDD8" w14:textId="77777777" w:rsidR="00031910" w:rsidRPr="00B35BA4" w:rsidRDefault="00031910" w:rsidP="00B35BA4">
      <w:pPr>
        <w:spacing w:after="240" w:line="276" w:lineRule="auto"/>
        <w:rPr>
          <w:rFonts w:ascii="Arial" w:hAnsi="Arial" w:cs="Arial"/>
          <w:sz w:val="22"/>
          <w:szCs w:val="22"/>
        </w:rPr>
      </w:pPr>
      <w:r w:rsidRPr="00B35BA4">
        <w:rPr>
          <w:rFonts w:ascii="Arial" w:hAnsi="Arial" w:cs="Arial"/>
          <w:sz w:val="22"/>
          <w:szCs w:val="22"/>
        </w:rPr>
        <w:t>Marlous</w:t>
      </w:r>
      <w:r w:rsidR="00A05F17">
        <w:rPr>
          <w:rFonts w:ascii="Arial" w:hAnsi="Arial" w:cs="Arial"/>
          <w:sz w:val="22"/>
          <w:szCs w:val="22"/>
        </w:rPr>
        <w:t xml:space="preserve"> Hall</w:t>
      </w:r>
    </w:p>
    <w:p w14:paraId="08468FEC" w14:textId="0422D2DF" w:rsidR="00031910" w:rsidRPr="00B35BA4" w:rsidRDefault="00031910" w:rsidP="00B35BA4">
      <w:pPr>
        <w:spacing w:after="240" w:line="276" w:lineRule="auto"/>
        <w:rPr>
          <w:rFonts w:ascii="Arial" w:hAnsi="Arial" w:cs="Arial"/>
          <w:sz w:val="22"/>
          <w:szCs w:val="22"/>
        </w:rPr>
      </w:pPr>
      <w:r w:rsidRPr="00B35BA4">
        <w:rPr>
          <w:rFonts w:ascii="Arial" w:hAnsi="Arial" w:cs="Arial"/>
          <w:sz w:val="22"/>
          <w:szCs w:val="22"/>
        </w:rPr>
        <w:t xml:space="preserve">Chris </w:t>
      </w:r>
      <w:r w:rsidR="00A05F17">
        <w:rPr>
          <w:rFonts w:ascii="Arial" w:hAnsi="Arial" w:cs="Arial"/>
          <w:sz w:val="22"/>
          <w:szCs w:val="22"/>
        </w:rPr>
        <w:t>Gale</w:t>
      </w:r>
    </w:p>
    <w:p w14:paraId="160C0C28" w14:textId="77777777" w:rsidR="00A11C2C" w:rsidRPr="00B35BA4" w:rsidRDefault="00A11C2C" w:rsidP="00B35BA4">
      <w:pPr>
        <w:spacing w:after="240" w:line="276" w:lineRule="auto"/>
        <w:rPr>
          <w:rFonts w:ascii="Arial" w:hAnsi="Arial" w:cs="Arial"/>
          <w:sz w:val="22"/>
          <w:szCs w:val="22"/>
        </w:rPr>
      </w:pPr>
    </w:p>
    <w:p w14:paraId="78FBD95F" w14:textId="77777777" w:rsidR="00142B85" w:rsidRDefault="00DF18EC" w:rsidP="00B35BA4">
      <w:pPr>
        <w:spacing w:after="240" w:line="276" w:lineRule="auto"/>
        <w:rPr>
          <w:rFonts w:ascii="Arial" w:hAnsi="Arial" w:cs="Arial"/>
          <w:sz w:val="22"/>
          <w:szCs w:val="22"/>
        </w:rPr>
      </w:pPr>
      <w:r w:rsidRPr="00B35BA4">
        <w:rPr>
          <w:rFonts w:ascii="Arial" w:hAnsi="Arial" w:cs="Arial"/>
          <w:sz w:val="22"/>
          <w:szCs w:val="22"/>
        </w:rPr>
        <w:t>*</w:t>
      </w:r>
      <w:r w:rsidR="00034847" w:rsidRPr="00B35BA4">
        <w:rPr>
          <w:rFonts w:ascii="Arial" w:hAnsi="Arial" w:cs="Arial"/>
          <w:sz w:val="22"/>
          <w:szCs w:val="22"/>
        </w:rPr>
        <w:t xml:space="preserve">Corresponding author: </w:t>
      </w:r>
    </w:p>
    <w:p w14:paraId="258793DA" w14:textId="6E6EC846" w:rsidR="00142B85" w:rsidRDefault="00142B85" w:rsidP="00B35BA4">
      <w:pPr>
        <w:spacing w:after="240" w:line="276" w:lineRule="auto"/>
        <w:rPr>
          <w:rFonts w:ascii="Arial" w:hAnsi="Arial" w:cs="Arial"/>
          <w:sz w:val="22"/>
          <w:szCs w:val="22"/>
        </w:rPr>
      </w:pPr>
      <w:r>
        <w:rPr>
          <w:rFonts w:ascii="Arial" w:hAnsi="Arial" w:cs="Arial"/>
          <w:sz w:val="22"/>
          <w:szCs w:val="22"/>
        </w:rPr>
        <w:t>TBC - ?Robin or Chris as first and last author??</w:t>
      </w:r>
    </w:p>
    <w:p w14:paraId="5FD191AE" w14:textId="4DF40599" w:rsidR="00034847" w:rsidRPr="00B35BA4" w:rsidRDefault="00DF18EC" w:rsidP="00B35BA4">
      <w:pPr>
        <w:spacing w:after="240" w:line="276" w:lineRule="auto"/>
        <w:rPr>
          <w:rFonts w:ascii="Arial" w:hAnsi="Arial" w:cs="Arial"/>
          <w:sz w:val="22"/>
          <w:szCs w:val="22"/>
        </w:rPr>
      </w:pPr>
      <w:r w:rsidRPr="00B35BA4">
        <w:rPr>
          <w:rFonts w:ascii="Arial" w:hAnsi="Arial" w:cs="Arial"/>
          <w:sz w:val="22"/>
          <w:szCs w:val="22"/>
        </w:rPr>
        <w:t>sarah.walpole@hyms.ac.uk</w:t>
      </w:r>
    </w:p>
    <w:p w14:paraId="05CEB627" w14:textId="77777777" w:rsidR="00A11C2C" w:rsidRPr="00B35BA4" w:rsidRDefault="00DF18EC" w:rsidP="00B35BA4">
      <w:pPr>
        <w:spacing w:after="240" w:line="276" w:lineRule="auto"/>
        <w:rPr>
          <w:rFonts w:ascii="Arial" w:hAnsi="Arial" w:cs="Arial"/>
          <w:sz w:val="22"/>
          <w:szCs w:val="22"/>
        </w:rPr>
      </w:pPr>
      <w:r w:rsidRPr="00B35BA4">
        <w:rPr>
          <w:rFonts w:ascii="Arial" w:hAnsi="Arial" w:cs="Arial"/>
          <w:sz w:val="22"/>
          <w:szCs w:val="22"/>
        </w:rPr>
        <w:t>+44 7517 243 783</w:t>
      </w:r>
    </w:p>
    <w:p w14:paraId="662EA5E5" w14:textId="77777777" w:rsidR="00A11C2C" w:rsidRPr="00B35BA4" w:rsidRDefault="00A11C2C" w:rsidP="00B35BA4">
      <w:pPr>
        <w:spacing w:after="240" w:line="276" w:lineRule="auto"/>
        <w:rPr>
          <w:rFonts w:ascii="Arial" w:hAnsi="Arial" w:cs="Arial"/>
          <w:sz w:val="22"/>
          <w:szCs w:val="22"/>
        </w:rPr>
      </w:pPr>
    </w:p>
    <w:p w14:paraId="269F3715" w14:textId="77777777" w:rsidR="0008765C" w:rsidRPr="00B35BA4" w:rsidRDefault="0008765C" w:rsidP="00B35BA4">
      <w:pPr>
        <w:spacing w:after="240" w:line="276" w:lineRule="auto"/>
        <w:rPr>
          <w:rFonts w:ascii="Arial" w:hAnsi="Arial" w:cs="Arial"/>
          <w:sz w:val="22"/>
          <w:szCs w:val="22"/>
        </w:rPr>
      </w:pPr>
      <w:r w:rsidRPr="00B35BA4">
        <w:rPr>
          <w:rFonts w:ascii="Arial" w:hAnsi="Arial" w:cs="Arial"/>
          <w:sz w:val="22"/>
          <w:szCs w:val="22"/>
        </w:rPr>
        <w:br w:type="page"/>
      </w:r>
    </w:p>
    <w:p w14:paraId="4510E1E4" w14:textId="77777777" w:rsidR="005F0ACD" w:rsidRPr="00B35BA4" w:rsidRDefault="0008765C" w:rsidP="00B35BA4">
      <w:pPr>
        <w:spacing w:after="240" w:line="276" w:lineRule="auto"/>
        <w:rPr>
          <w:rFonts w:ascii="Arial" w:hAnsi="Arial" w:cs="Arial"/>
          <w:b/>
          <w:sz w:val="22"/>
          <w:szCs w:val="22"/>
        </w:rPr>
      </w:pPr>
      <w:r w:rsidRPr="00B35BA4">
        <w:rPr>
          <w:rFonts w:ascii="Arial" w:hAnsi="Arial" w:cs="Arial"/>
          <w:b/>
          <w:sz w:val="22"/>
          <w:szCs w:val="22"/>
        </w:rPr>
        <w:lastRenderedPageBreak/>
        <w:t>Abstract</w:t>
      </w:r>
    </w:p>
    <w:p w14:paraId="33B6C9B0" w14:textId="1937C115" w:rsidR="00A11C2C" w:rsidRPr="00B35BA4" w:rsidRDefault="00DF3561" w:rsidP="008923C1">
      <w:pPr>
        <w:spacing w:after="240" w:line="276" w:lineRule="auto"/>
        <w:rPr>
          <w:rFonts w:ascii="Arial" w:hAnsi="Arial" w:cs="Arial"/>
          <w:sz w:val="22"/>
          <w:szCs w:val="22"/>
        </w:rPr>
      </w:pPr>
      <w:r>
        <w:rPr>
          <w:rFonts w:ascii="Arial" w:hAnsi="Arial" w:cs="Arial"/>
          <w:b/>
          <w:sz w:val="22"/>
          <w:szCs w:val="22"/>
        </w:rPr>
        <w:t>Objective</w:t>
      </w:r>
      <w:r w:rsidR="00A11C2C" w:rsidRPr="00B35BA4">
        <w:rPr>
          <w:rFonts w:ascii="Arial" w:hAnsi="Arial" w:cs="Arial"/>
          <w:b/>
          <w:sz w:val="22"/>
          <w:szCs w:val="22"/>
        </w:rPr>
        <w:t>:</w:t>
      </w:r>
      <w:r w:rsidR="00DF18EC" w:rsidRPr="00B35BA4">
        <w:rPr>
          <w:rFonts w:ascii="Arial" w:hAnsi="Arial" w:cs="Arial"/>
          <w:b/>
          <w:sz w:val="22"/>
          <w:szCs w:val="22"/>
        </w:rPr>
        <w:t xml:space="preserve"> </w:t>
      </w:r>
      <w:r w:rsidR="00DF18EC" w:rsidRPr="00B35BA4">
        <w:rPr>
          <w:rFonts w:ascii="Arial" w:hAnsi="Arial" w:cs="Arial"/>
          <w:sz w:val="22"/>
          <w:szCs w:val="22"/>
        </w:rPr>
        <w:t xml:space="preserve">To </w:t>
      </w:r>
      <w:r>
        <w:rPr>
          <w:rFonts w:ascii="Arial" w:hAnsi="Arial" w:cs="Arial"/>
          <w:sz w:val="22"/>
          <w:szCs w:val="22"/>
        </w:rPr>
        <w:t xml:space="preserve">investigate the association between active transport and </w:t>
      </w:r>
      <w:r w:rsidR="003C1E59">
        <w:rPr>
          <w:rFonts w:ascii="Arial" w:hAnsi="Arial" w:cs="Arial"/>
          <w:sz w:val="22"/>
          <w:szCs w:val="22"/>
        </w:rPr>
        <w:t xml:space="preserve">the </w:t>
      </w:r>
      <w:r>
        <w:rPr>
          <w:rFonts w:ascii="Arial" w:hAnsi="Arial" w:cs="Arial"/>
          <w:sz w:val="22"/>
          <w:szCs w:val="22"/>
        </w:rPr>
        <w:t xml:space="preserve">prevalence of </w:t>
      </w:r>
      <w:r w:rsidR="003C1E59">
        <w:rPr>
          <w:rFonts w:ascii="Arial" w:hAnsi="Arial" w:cs="Arial"/>
          <w:sz w:val="22"/>
          <w:szCs w:val="22"/>
        </w:rPr>
        <w:t xml:space="preserve">acute </w:t>
      </w:r>
      <w:r>
        <w:rPr>
          <w:rFonts w:ascii="Arial" w:hAnsi="Arial" w:cs="Arial"/>
          <w:sz w:val="22"/>
          <w:szCs w:val="22"/>
        </w:rPr>
        <w:t xml:space="preserve">myocardial infarction in </w:t>
      </w:r>
      <w:r w:rsidR="00FA381D">
        <w:rPr>
          <w:rFonts w:ascii="Arial" w:hAnsi="Arial" w:cs="Arial"/>
          <w:sz w:val="22"/>
          <w:szCs w:val="22"/>
        </w:rPr>
        <w:t>England</w:t>
      </w:r>
      <w:r w:rsidR="008923C1">
        <w:rPr>
          <w:rFonts w:ascii="Arial" w:hAnsi="Arial" w:cs="Arial"/>
          <w:sz w:val="22"/>
          <w:szCs w:val="22"/>
        </w:rPr>
        <w:t xml:space="preserve">. </w:t>
      </w:r>
    </w:p>
    <w:p w14:paraId="066420F5" w14:textId="3343C2D6" w:rsidR="00A11C2C" w:rsidRPr="00B35BA4" w:rsidRDefault="00D82F89" w:rsidP="008923C1">
      <w:pPr>
        <w:spacing w:after="240" w:line="276" w:lineRule="auto"/>
        <w:rPr>
          <w:rFonts w:ascii="Arial" w:hAnsi="Arial" w:cs="Arial"/>
          <w:sz w:val="22"/>
          <w:szCs w:val="22"/>
        </w:rPr>
      </w:pPr>
      <w:r w:rsidRPr="00B35BA4">
        <w:rPr>
          <w:rFonts w:ascii="Arial" w:hAnsi="Arial" w:cs="Arial"/>
          <w:b/>
          <w:sz w:val="22"/>
          <w:szCs w:val="22"/>
        </w:rPr>
        <w:t>Design</w:t>
      </w:r>
      <w:r w:rsidR="00A11C2C" w:rsidRPr="00B35BA4">
        <w:rPr>
          <w:rFonts w:ascii="Arial" w:hAnsi="Arial" w:cs="Arial"/>
          <w:b/>
          <w:sz w:val="22"/>
          <w:szCs w:val="22"/>
        </w:rPr>
        <w:t>:</w:t>
      </w:r>
      <w:r w:rsidR="00DF18EC" w:rsidRPr="00B35BA4">
        <w:rPr>
          <w:rFonts w:ascii="Arial" w:hAnsi="Arial" w:cs="Arial"/>
          <w:b/>
          <w:sz w:val="22"/>
          <w:szCs w:val="22"/>
        </w:rPr>
        <w:t xml:space="preserve"> </w:t>
      </w:r>
      <w:r w:rsidR="003C1E59" w:rsidRPr="003C1E59">
        <w:rPr>
          <w:rFonts w:ascii="Arial" w:hAnsi="Arial" w:cs="Arial"/>
          <w:sz w:val="22"/>
          <w:szCs w:val="22"/>
        </w:rPr>
        <w:t>Cross sectional e</w:t>
      </w:r>
      <w:r w:rsidR="00DF18EC" w:rsidRPr="00B35BA4">
        <w:rPr>
          <w:rFonts w:ascii="Arial" w:hAnsi="Arial" w:cs="Arial"/>
          <w:sz w:val="22"/>
          <w:szCs w:val="22"/>
        </w:rPr>
        <w:t>cological study</w:t>
      </w:r>
      <w:r w:rsidR="003C1E59">
        <w:rPr>
          <w:rFonts w:ascii="Arial" w:hAnsi="Arial" w:cs="Arial"/>
          <w:sz w:val="22"/>
          <w:szCs w:val="22"/>
        </w:rPr>
        <w:t xml:space="preserve"> using UK Census data (</w:t>
      </w:r>
      <w:r w:rsidR="003C1E59" w:rsidRPr="003C1E59">
        <w:rPr>
          <w:rFonts w:ascii="Arial" w:hAnsi="Arial" w:cs="Arial"/>
          <w:sz w:val="22"/>
          <w:szCs w:val="22"/>
          <w:highlight w:val="yellow"/>
        </w:rPr>
        <w:t>year-year</w:t>
      </w:r>
      <w:r w:rsidR="003C1E59">
        <w:rPr>
          <w:rFonts w:ascii="Arial" w:hAnsi="Arial" w:cs="Arial"/>
          <w:sz w:val="22"/>
          <w:szCs w:val="22"/>
        </w:rPr>
        <w:t>), Public Health England data (</w:t>
      </w:r>
      <w:r w:rsidR="003C1E59" w:rsidRPr="003C1E59">
        <w:rPr>
          <w:rFonts w:ascii="Arial" w:hAnsi="Arial" w:cs="Arial"/>
          <w:sz w:val="22"/>
          <w:szCs w:val="22"/>
          <w:highlight w:val="yellow"/>
        </w:rPr>
        <w:t>year-year</w:t>
      </w:r>
      <w:r w:rsidR="003C1E59">
        <w:rPr>
          <w:rFonts w:ascii="Arial" w:hAnsi="Arial" w:cs="Arial"/>
          <w:sz w:val="22"/>
          <w:szCs w:val="22"/>
        </w:rPr>
        <w:t xml:space="preserve">) and Myocardial Ischaemia National Audit Project data (2010-2013). </w:t>
      </w:r>
    </w:p>
    <w:p w14:paraId="4A511D70" w14:textId="502FA99F" w:rsidR="00A11C2C" w:rsidRPr="003C1E59" w:rsidRDefault="00D82F89" w:rsidP="00B35BA4">
      <w:pPr>
        <w:spacing w:after="240" w:line="276" w:lineRule="auto"/>
        <w:rPr>
          <w:rFonts w:ascii="Arial" w:hAnsi="Arial" w:cs="Arial"/>
          <w:sz w:val="22"/>
          <w:szCs w:val="22"/>
        </w:rPr>
      </w:pPr>
      <w:r w:rsidRPr="00B35BA4">
        <w:rPr>
          <w:rFonts w:ascii="Arial" w:hAnsi="Arial" w:cs="Arial"/>
          <w:b/>
          <w:sz w:val="22"/>
          <w:szCs w:val="22"/>
        </w:rPr>
        <w:t>Setting</w:t>
      </w:r>
      <w:r w:rsidR="00A11C2C" w:rsidRPr="00B35BA4">
        <w:rPr>
          <w:rFonts w:ascii="Arial" w:hAnsi="Arial" w:cs="Arial"/>
          <w:b/>
          <w:sz w:val="22"/>
          <w:szCs w:val="22"/>
        </w:rPr>
        <w:t>:</w:t>
      </w:r>
      <w:r w:rsidR="00DF18EC" w:rsidRPr="00B35BA4">
        <w:rPr>
          <w:rFonts w:ascii="Arial" w:hAnsi="Arial" w:cs="Arial"/>
          <w:b/>
          <w:sz w:val="22"/>
          <w:szCs w:val="22"/>
        </w:rPr>
        <w:t xml:space="preserve"> </w:t>
      </w:r>
      <w:commentRangeStart w:id="0"/>
      <w:r w:rsidR="003C1E59" w:rsidRPr="003C1E59">
        <w:rPr>
          <w:rFonts w:ascii="Arial" w:hAnsi="Arial" w:cs="Arial"/>
          <w:sz w:val="22"/>
          <w:szCs w:val="22"/>
        </w:rPr>
        <w:t>XXXX</w:t>
      </w:r>
      <w:commentRangeEnd w:id="0"/>
      <w:r w:rsidR="003C1E59">
        <w:rPr>
          <w:rStyle w:val="CommentReference"/>
        </w:rPr>
        <w:commentReference w:id="0"/>
      </w:r>
      <w:r w:rsidR="003C1E59">
        <w:rPr>
          <w:rFonts w:ascii="Arial" w:hAnsi="Arial" w:cs="Arial"/>
          <w:sz w:val="22"/>
          <w:szCs w:val="22"/>
        </w:rPr>
        <w:t xml:space="preserve"> middle layer super output areas in England. </w:t>
      </w:r>
    </w:p>
    <w:p w14:paraId="24E321A3" w14:textId="0E99EB1B" w:rsidR="005F0ACD" w:rsidRPr="00B35BA4" w:rsidRDefault="00D82F89" w:rsidP="00902FE2">
      <w:pPr>
        <w:spacing w:after="240" w:line="276" w:lineRule="auto"/>
        <w:rPr>
          <w:rFonts w:ascii="Arial" w:hAnsi="Arial" w:cs="Arial"/>
          <w:sz w:val="22"/>
          <w:szCs w:val="22"/>
        </w:rPr>
      </w:pPr>
      <w:r w:rsidRPr="00B35BA4">
        <w:rPr>
          <w:rFonts w:ascii="Arial" w:hAnsi="Arial" w:cs="Arial"/>
          <w:b/>
          <w:sz w:val="22"/>
          <w:szCs w:val="22"/>
        </w:rPr>
        <w:t>Participants</w:t>
      </w:r>
      <w:r w:rsidR="00A11C2C" w:rsidRPr="00B35BA4">
        <w:rPr>
          <w:rFonts w:ascii="Arial" w:hAnsi="Arial" w:cs="Arial"/>
          <w:b/>
          <w:sz w:val="22"/>
          <w:szCs w:val="22"/>
        </w:rPr>
        <w:t>:</w:t>
      </w:r>
      <w:r w:rsidR="00DF18EC" w:rsidRPr="00B35BA4">
        <w:rPr>
          <w:rFonts w:ascii="Arial" w:hAnsi="Arial" w:cs="Arial"/>
          <w:b/>
          <w:sz w:val="22"/>
          <w:szCs w:val="22"/>
        </w:rPr>
        <w:t xml:space="preserve"> </w:t>
      </w:r>
      <w:commentRangeStart w:id="1"/>
      <w:r w:rsidR="00760F4A">
        <w:rPr>
          <w:rFonts w:ascii="Arial" w:hAnsi="Arial" w:cs="Arial"/>
          <w:sz w:val="22"/>
          <w:szCs w:val="22"/>
        </w:rPr>
        <w:t>XXXX</w:t>
      </w:r>
      <w:commentRangeEnd w:id="1"/>
      <w:r w:rsidR="00760F4A">
        <w:rPr>
          <w:rStyle w:val="CommentReference"/>
        </w:rPr>
        <w:commentReference w:id="1"/>
      </w:r>
      <w:r w:rsidR="00760F4A">
        <w:rPr>
          <w:rFonts w:ascii="Arial" w:hAnsi="Arial" w:cs="Arial"/>
          <w:sz w:val="22"/>
          <w:szCs w:val="22"/>
        </w:rPr>
        <w:t xml:space="preserve"> </w:t>
      </w:r>
      <w:r w:rsidR="00760F4A" w:rsidRPr="00760F4A">
        <w:rPr>
          <w:rFonts w:ascii="Arial" w:hAnsi="Arial" w:cs="Arial"/>
          <w:sz w:val="22"/>
          <w:szCs w:val="22"/>
        </w:rPr>
        <w:t>active transporters</w:t>
      </w:r>
      <w:r w:rsidR="00760F4A">
        <w:rPr>
          <w:rFonts w:ascii="Arial" w:hAnsi="Arial" w:cs="Arial"/>
          <w:sz w:val="22"/>
          <w:szCs w:val="22"/>
        </w:rPr>
        <w:t>.</w:t>
      </w:r>
      <w:r w:rsidR="00760F4A" w:rsidRPr="00760F4A">
        <w:rPr>
          <w:rFonts w:ascii="Arial" w:hAnsi="Arial" w:cs="Arial"/>
          <w:sz w:val="22"/>
          <w:szCs w:val="22"/>
        </w:rPr>
        <w:t xml:space="preserve"> </w:t>
      </w:r>
    </w:p>
    <w:p w14:paraId="43BECB4D" w14:textId="33D2E40B" w:rsidR="00F047EB" w:rsidRPr="00B35BA4" w:rsidRDefault="00F047EB" w:rsidP="00B35BA4">
      <w:pPr>
        <w:spacing w:after="240" w:line="276" w:lineRule="auto"/>
        <w:rPr>
          <w:rFonts w:ascii="Arial" w:hAnsi="Arial" w:cs="Arial"/>
          <w:sz w:val="22"/>
          <w:szCs w:val="22"/>
        </w:rPr>
      </w:pPr>
      <w:r w:rsidRPr="00B35BA4">
        <w:rPr>
          <w:rFonts w:ascii="Arial" w:hAnsi="Arial" w:cs="Arial"/>
          <w:b/>
          <w:sz w:val="22"/>
          <w:szCs w:val="22"/>
        </w:rPr>
        <w:t>Main outcome measures:</w:t>
      </w:r>
      <w:r w:rsidR="00DF18EC" w:rsidRPr="00B35BA4">
        <w:rPr>
          <w:rFonts w:ascii="Arial" w:hAnsi="Arial" w:cs="Arial"/>
          <w:b/>
          <w:sz w:val="22"/>
          <w:szCs w:val="22"/>
        </w:rPr>
        <w:t xml:space="preserve"> </w:t>
      </w:r>
      <w:r w:rsidR="00760F4A">
        <w:rPr>
          <w:rFonts w:ascii="Arial" w:hAnsi="Arial" w:cs="Arial"/>
          <w:bCs/>
          <w:sz w:val="22"/>
          <w:szCs w:val="22"/>
        </w:rPr>
        <w:t xml:space="preserve">Incidence of hospitalised acute myocardial infarction (n=XXXX).  </w:t>
      </w:r>
    </w:p>
    <w:p w14:paraId="098A327A" w14:textId="3C835A48" w:rsidR="00F047EB" w:rsidRPr="00DF3561" w:rsidRDefault="00F047EB" w:rsidP="00902FE2">
      <w:pPr>
        <w:spacing w:after="240" w:line="276" w:lineRule="auto"/>
        <w:rPr>
          <w:rFonts w:ascii="Arial" w:hAnsi="Arial" w:cs="Arial"/>
          <w:sz w:val="22"/>
          <w:szCs w:val="22"/>
        </w:rPr>
      </w:pPr>
      <w:r w:rsidRPr="00B35BA4">
        <w:rPr>
          <w:rFonts w:ascii="Arial" w:hAnsi="Arial" w:cs="Arial"/>
          <w:b/>
          <w:sz w:val="22"/>
          <w:szCs w:val="22"/>
        </w:rPr>
        <w:t>Results:</w:t>
      </w:r>
      <w:r w:rsidR="00DF3561" w:rsidRPr="00DF3561">
        <w:rPr>
          <w:rFonts w:ascii="Arial" w:hAnsi="Arial" w:cs="Arial"/>
          <w:sz w:val="22"/>
          <w:szCs w:val="22"/>
        </w:rPr>
        <w:t xml:space="preserve"> </w:t>
      </w:r>
    </w:p>
    <w:p w14:paraId="15BF1C35" w14:textId="439EBF6D" w:rsidR="00F047EB" w:rsidRPr="00DF3561" w:rsidRDefault="00F047EB" w:rsidP="00B35BA4">
      <w:pPr>
        <w:spacing w:after="240" w:line="276" w:lineRule="auto"/>
        <w:rPr>
          <w:rFonts w:ascii="Arial" w:hAnsi="Arial" w:cs="Arial"/>
          <w:sz w:val="22"/>
          <w:szCs w:val="22"/>
        </w:rPr>
      </w:pPr>
      <w:r w:rsidRPr="00B35BA4">
        <w:rPr>
          <w:rFonts w:ascii="Arial" w:hAnsi="Arial" w:cs="Arial"/>
          <w:b/>
          <w:sz w:val="22"/>
          <w:szCs w:val="22"/>
        </w:rPr>
        <w:t>Conclusions:</w:t>
      </w:r>
      <w:r w:rsidR="00760F4A">
        <w:rPr>
          <w:rFonts w:ascii="Arial" w:hAnsi="Arial" w:cs="Arial"/>
          <w:b/>
          <w:sz w:val="22"/>
          <w:szCs w:val="22"/>
        </w:rPr>
        <w:t xml:space="preserve"> </w:t>
      </w:r>
      <w:r w:rsidR="00760F4A" w:rsidRPr="00760F4A">
        <w:rPr>
          <w:rFonts w:ascii="Arial" w:hAnsi="Arial" w:cs="Arial"/>
          <w:sz w:val="22"/>
          <w:szCs w:val="22"/>
        </w:rPr>
        <w:t xml:space="preserve">Active transport was associated with </w:t>
      </w:r>
      <w:r w:rsidR="00760F4A" w:rsidRPr="00760F4A">
        <w:rPr>
          <w:rFonts w:ascii="Arial" w:hAnsi="Arial" w:cs="Arial"/>
          <w:sz w:val="22"/>
          <w:szCs w:val="22"/>
          <w:highlight w:val="yellow"/>
        </w:rPr>
        <w:t>[to be inserted]</w:t>
      </w:r>
      <w:r w:rsidR="00760F4A">
        <w:rPr>
          <w:rFonts w:ascii="Arial" w:hAnsi="Arial" w:cs="Arial"/>
          <w:sz w:val="22"/>
          <w:szCs w:val="22"/>
        </w:rPr>
        <w:t>.</w:t>
      </w:r>
      <w:r w:rsidR="00760F4A">
        <w:rPr>
          <w:rFonts w:ascii="Arial" w:hAnsi="Arial" w:cs="Arial"/>
          <w:b/>
          <w:sz w:val="22"/>
          <w:szCs w:val="22"/>
        </w:rPr>
        <w:t xml:space="preserve">  </w:t>
      </w:r>
      <w:r w:rsidR="00760F4A" w:rsidRPr="00C53FA1">
        <w:rPr>
          <w:rFonts w:ascii="Arial" w:hAnsi="Arial" w:cs="Arial"/>
          <w:bCs/>
          <w:sz w:val="22"/>
          <w:szCs w:val="22"/>
        </w:rPr>
        <w:t>As</w:t>
      </w:r>
      <w:r w:rsidR="00760F4A">
        <w:rPr>
          <w:rFonts w:ascii="Arial" w:hAnsi="Arial" w:cs="Arial"/>
          <w:bCs/>
          <w:sz w:val="22"/>
          <w:szCs w:val="22"/>
        </w:rPr>
        <w:t xml:space="preserve"> this was an ecological study we cannot prove causation between active transport and acute myocardial infarction. Findings should only be interpreted at the middle super output area </w:t>
      </w:r>
      <w:r w:rsidR="00760F4A">
        <w:rPr>
          <w:rFonts w:ascii="Arial" w:hAnsi="Arial" w:cs="Arial"/>
          <w:b/>
          <w:sz w:val="22"/>
          <w:szCs w:val="22"/>
        </w:rPr>
        <w:t xml:space="preserve"> </w:t>
      </w:r>
    </w:p>
    <w:p w14:paraId="5FA9E555" w14:textId="77777777" w:rsidR="00F047EB" w:rsidRPr="00B35BA4" w:rsidRDefault="00F047EB" w:rsidP="00B35BA4">
      <w:pPr>
        <w:spacing w:after="240" w:line="276" w:lineRule="auto"/>
        <w:rPr>
          <w:rFonts w:ascii="Arial" w:hAnsi="Arial" w:cs="Arial"/>
          <w:sz w:val="22"/>
          <w:szCs w:val="22"/>
        </w:rPr>
      </w:pPr>
      <w:commentRangeStart w:id="2"/>
      <w:r w:rsidRPr="00B35BA4">
        <w:rPr>
          <w:rFonts w:ascii="Arial" w:hAnsi="Arial" w:cs="Arial"/>
          <w:sz w:val="22"/>
          <w:szCs w:val="22"/>
        </w:rPr>
        <w:t>[</w:t>
      </w:r>
      <w:r w:rsidRPr="00B35BA4">
        <w:rPr>
          <w:rFonts w:ascii="Arial" w:hAnsi="Arial" w:cs="Arial"/>
          <w:b/>
          <w:sz w:val="22"/>
          <w:szCs w:val="22"/>
        </w:rPr>
        <w:t>Trial registration:</w:t>
      </w:r>
      <w:r w:rsidRPr="00B35BA4">
        <w:rPr>
          <w:rFonts w:ascii="Arial" w:hAnsi="Arial" w:cs="Arial"/>
          <w:sz w:val="22"/>
          <w:szCs w:val="22"/>
        </w:rPr>
        <w:t>]</w:t>
      </w:r>
      <w:r w:rsidR="00902FE2">
        <w:rPr>
          <w:rFonts w:ascii="Arial" w:hAnsi="Arial" w:cs="Arial"/>
          <w:sz w:val="22"/>
          <w:szCs w:val="22"/>
        </w:rPr>
        <w:t xml:space="preserve"> needs to be done</w:t>
      </w:r>
      <w:commentRangeEnd w:id="2"/>
      <w:r w:rsidR="00760F4A">
        <w:rPr>
          <w:rStyle w:val="CommentReference"/>
        </w:rPr>
        <w:commentReference w:id="2"/>
      </w:r>
    </w:p>
    <w:p w14:paraId="13CFE40B" w14:textId="77777777" w:rsidR="00F047EB" w:rsidRPr="00B35BA4" w:rsidRDefault="00F047EB" w:rsidP="00B35BA4">
      <w:pPr>
        <w:spacing w:after="240" w:line="276" w:lineRule="auto"/>
        <w:rPr>
          <w:rFonts w:ascii="Arial" w:hAnsi="Arial" w:cs="Arial"/>
          <w:sz w:val="22"/>
          <w:szCs w:val="22"/>
        </w:rPr>
      </w:pPr>
    </w:p>
    <w:p w14:paraId="296C3EA2" w14:textId="77777777" w:rsidR="00F047EB" w:rsidRPr="00B35BA4" w:rsidRDefault="00F047EB" w:rsidP="00B35BA4">
      <w:pPr>
        <w:spacing w:after="240" w:line="276" w:lineRule="auto"/>
        <w:rPr>
          <w:rFonts w:ascii="Arial" w:hAnsi="Arial" w:cs="Arial"/>
          <w:b/>
          <w:sz w:val="22"/>
          <w:szCs w:val="22"/>
        </w:rPr>
      </w:pPr>
      <w:r w:rsidRPr="00B35BA4">
        <w:rPr>
          <w:rFonts w:ascii="Arial" w:hAnsi="Arial" w:cs="Arial"/>
          <w:b/>
          <w:sz w:val="22"/>
          <w:szCs w:val="22"/>
        </w:rPr>
        <w:t xml:space="preserve">What this paper adds </w:t>
      </w:r>
    </w:p>
    <w:p w14:paraId="38AB8F04" w14:textId="7617CE4C" w:rsidR="00F047EB" w:rsidRPr="00B35BA4" w:rsidRDefault="00F047EB" w:rsidP="00B35BA4">
      <w:pPr>
        <w:spacing w:after="240" w:line="276" w:lineRule="auto"/>
        <w:rPr>
          <w:rFonts w:ascii="Arial" w:hAnsi="Arial" w:cs="Arial"/>
          <w:sz w:val="22"/>
          <w:szCs w:val="22"/>
        </w:rPr>
      </w:pPr>
      <w:r w:rsidRPr="00B35BA4">
        <w:rPr>
          <w:rFonts w:ascii="Arial" w:hAnsi="Arial" w:cs="Arial"/>
          <w:sz w:val="22"/>
          <w:szCs w:val="22"/>
        </w:rPr>
        <w:t>Section 1: What is already known on the subject</w:t>
      </w:r>
      <w:r w:rsidR="00760F4A">
        <w:rPr>
          <w:rFonts w:ascii="Arial" w:hAnsi="Arial" w:cs="Arial"/>
          <w:sz w:val="22"/>
          <w:szCs w:val="22"/>
        </w:rPr>
        <w:t xml:space="preserve"> </w:t>
      </w:r>
    </w:p>
    <w:p w14:paraId="289A4ED7" w14:textId="313FC290" w:rsidR="00DF18EC" w:rsidRPr="00B35BA4" w:rsidRDefault="00DF18EC" w:rsidP="00B35BA4">
      <w:pPr>
        <w:pStyle w:val="ListParagraph"/>
        <w:numPr>
          <w:ilvl w:val="0"/>
          <w:numId w:val="2"/>
        </w:numPr>
        <w:spacing w:after="240" w:line="276" w:lineRule="auto"/>
        <w:jc w:val="both"/>
        <w:rPr>
          <w:rFonts w:ascii="Arial" w:hAnsi="Arial" w:cs="Arial"/>
          <w:sz w:val="22"/>
          <w:szCs w:val="22"/>
        </w:rPr>
      </w:pPr>
      <w:r w:rsidRPr="00B35BA4">
        <w:rPr>
          <w:rFonts w:ascii="Arial" w:hAnsi="Arial" w:cs="Arial"/>
          <w:sz w:val="22"/>
          <w:szCs w:val="22"/>
        </w:rPr>
        <w:t>Coronary heart disease is</w:t>
      </w:r>
      <w:r w:rsidR="00760F4A">
        <w:rPr>
          <w:rFonts w:ascii="Arial" w:hAnsi="Arial" w:cs="Arial"/>
          <w:sz w:val="22"/>
          <w:szCs w:val="22"/>
        </w:rPr>
        <w:t xml:space="preserve"> the leading cause of death worldwide. It accounts for </w:t>
      </w:r>
      <w:r w:rsidRPr="00B35BA4">
        <w:rPr>
          <w:rFonts w:ascii="Arial" w:hAnsi="Arial" w:cs="Arial"/>
          <w:sz w:val="22"/>
          <w:szCs w:val="22"/>
        </w:rPr>
        <w:t>approximately 73,000 deaths in the U</w:t>
      </w:r>
      <w:r w:rsidR="00760F4A">
        <w:rPr>
          <w:rFonts w:ascii="Arial" w:hAnsi="Arial" w:cs="Arial"/>
          <w:sz w:val="22"/>
          <w:szCs w:val="22"/>
        </w:rPr>
        <w:t xml:space="preserve">nited </w:t>
      </w:r>
      <w:r w:rsidRPr="00B35BA4">
        <w:rPr>
          <w:rFonts w:ascii="Arial" w:hAnsi="Arial" w:cs="Arial"/>
          <w:sz w:val="22"/>
          <w:szCs w:val="22"/>
        </w:rPr>
        <w:t>K</w:t>
      </w:r>
      <w:r w:rsidR="00760F4A">
        <w:rPr>
          <w:rFonts w:ascii="Arial" w:hAnsi="Arial" w:cs="Arial"/>
          <w:sz w:val="22"/>
          <w:szCs w:val="22"/>
        </w:rPr>
        <w:t>ingdom</w:t>
      </w:r>
      <w:r w:rsidRPr="00B35BA4">
        <w:rPr>
          <w:rFonts w:ascii="Arial" w:hAnsi="Arial" w:cs="Arial"/>
          <w:sz w:val="22"/>
          <w:szCs w:val="22"/>
        </w:rPr>
        <w:t xml:space="preserve"> annually, the vast majority from </w:t>
      </w:r>
      <w:r w:rsidR="00760F4A">
        <w:rPr>
          <w:rFonts w:ascii="Arial" w:hAnsi="Arial" w:cs="Arial"/>
          <w:sz w:val="22"/>
          <w:szCs w:val="22"/>
        </w:rPr>
        <w:t xml:space="preserve">acute </w:t>
      </w:r>
      <w:r w:rsidRPr="00B35BA4">
        <w:rPr>
          <w:rFonts w:ascii="Arial" w:hAnsi="Arial" w:cs="Arial"/>
          <w:sz w:val="22"/>
          <w:szCs w:val="22"/>
        </w:rPr>
        <w:t>myocardial infarction</w:t>
      </w:r>
      <w:r w:rsidR="00760F4A">
        <w:rPr>
          <w:rFonts w:ascii="Arial" w:hAnsi="Arial" w:cs="Arial"/>
          <w:sz w:val="22"/>
          <w:szCs w:val="22"/>
        </w:rPr>
        <w:t xml:space="preserve">. </w:t>
      </w:r>
    </w:p>
    <w:p w14:paraId="42CF6566" w14:textId="4428F17B" w:rsidR="00DF18EC" w:rsidRPr="00B35BA4" w:rsidRDefault="00DF18EC" w:rsidP="00B35BA4">
      <w:pPr>
        <w:pStyle w:val="ListParagraph"/>
        <w:numPr>
          <w:ilvl w:val="0"/>
          <w:numId w:val="2"/>
        </w:numPr>
        <w:spacing w:after="240" w:line="276" w:lineRule="auto"/>
        <w:jc w:val="both"/>
        <w:rPr>
          <w:rFonts w:ascii="Arial" w:hAnsi="Arial" w:cs="Arial"/>
          <w:sz w:val="22"/>
          <w:szCs w:val="22"/>
        </w:rPr>
      </w:pPr>
      <w:r w:rsidRPr="00B35BA4">
        <w:rPr>
          <w:rFonts w:ascii="Arial" w:hAnsi="Arial" w:cs="Arial"/>
          <w:sz w:val="22"/>
          <w:szCs w:val="22"/>
        </w:rPr>
        <w:t>Physical activity reduces</w:t>
      </w:r>
      <w:r w:rsidR="00760F4A">
        <w:rPr>
          <w:rFonts w:ascii="Arial" w:hAnsi="Arial" w:cs="Arial"/>
          <w:sz w:val="22"/>
          <w:szCs w:val="22"/>
        </w:rPr>
        <w:t xml:space="preserve"> risk factors for c</w:t>
      </w:r>
      <w:r w:rsidRPr="00B35BA4">
        <w:rPr>
          <w:rFonts w:ascii="Arial" w:hAnsi="Arial" w:cs="Arial"/>
          <w:sz w:val="22"/>
          <w:szCs w:val="22"/>
        </w:rPr>
        <w:t>oronary heart disease at the individual level</w:t>
      </w:r>
      <w:r w:rsidR="00B35BA4">
        <w:rPr>
          <w:rFonts w:ascii="Arial" w:hAnsi="Arial" w:cs="Arial"/>
          <w:sz w:val="22"/>
          <w:szCs w:val="22"/>
        </w:rPr>
        <w:t>; whereas m</w:t>
      </w:r>
      <w:r w:rsidRPr="00B35BA4">
        <w:rPr>
          <w:rFonts w:ascii="Arial" w:hAnsi="Arial" w:cs="Arial"/>
          <w:sz w:val="22"/>
          <w:szCs w:val="22"/>
        </w:rPr>
        <w:t>otorised transport contributes to air pollution, which is a risk factor for heart disease</w:t>
      </w:r>
      <w:r w:rsidR="00096F0B">
        <w:rPr>
          <w:rFonts w:ascii="Arial" w:hAnsi="Arial" w:cs="Arial"/>
          <w:sz w:val="22"/>
          <w:szCs w:val="22"/>
        </w:rPr>
        <w:t>.</w:t>
      </w:r>
    </w:p>
    <w:p w14:paraId="2971C4FC" w14:textId="77777777" w:rsidR="00DF18EC" w:rsidRPr="00B35BA4" w:rsidRDefault="00F047EB" w:rsidP="00B35BA4">
      <w:pPr>
        <w:spacing w:after="240" w:line="276" w:lineRule="auto"/>
        <w:rPr>
          <w:rFonts w:ascii="Arial" w:hAnsi="Arial" w:cs="Arial"/>
          <w:sz w:val="22"/>
          <w:szCs w:val="22"/>
        </w:rPr>
      </w:pPr>
      <w:r w:rsidRPr="00B35BA4">
        <w:rPr>
          <w:rFonts w:ascii="Arial" w:hAnsi="Arial" w:cs="Arial"/>
          <w:sz w:val="22"/>
          <w:szCs w:val="22"/>
        </w:rPr>
        <w:t>Section 2: What this study adds</w:t>
      </w:r>
    </w:p>
    <w:p w14:paraId="0C9EC39A" w14:textId="1815CD9C" w:rsidR="00B35BA4" w:rsidRDefault="00B35BA4" w:rsidP="00902FE2">
      <w:pPr>
        <w:pStyle w:val="ListParagraph"/>
        <w:numPr>
          <w:ilvl w:val="0"/>
          <w:numId w:val="3"/>
        </w:numPr>
        <w:spacing w:after="240" w:line="276" w:lineRule="auto"/>
        <w:jc w:val="both"/>
        <w:rPr>
          <w:rFonts w:ascii="Arial" w:hAnsi="Arial" w:cs="Arial"/>
          <w:sz w:val="22"/>
          <w:szCs w:val="22"/>
        </w:rPr>
      </w:pPr>
      <w:r>
        <w:rPr>
          <w:rFonts w:ascii="Arial" w:hAnsi="Arial" w:cs="Arial"/>
          <w:sz w:val="22"/>
          <w:szCs w:val="22"/>
        </w:rPr>
        <w:t xml:space="preserve">Active </w:t>
      </w:r>
      <w:r w:rsidR="00902FE2">
        <w:rPr>
          <w:rFonts w:ascii="Arial" w:hAnsi="Arial" w:cs="Arial"/>
          <w:sz w:val="22"/>
          <w:szCs w:val="22"/>
        </w:rPr>
        <w:t xml:space="preserve">transport is associated </w:t>
      </w:r>
      <w:r>
        <w:rPr>
          <w:rFonts w:ascii="Arial" w:hAnsi="Arial" w:cs="Arial"/>
          <w:sz w:val="22"/>
          <w:szCs w:val="22"/>
        </w:rPr>
        <w:t xml:space="preserve">with increased self-reported physical activity </w:t>
      </w:r>
      <w:r w:rsidRPr="00096F0B">
        <w:rPr>
          <w:rFonts w:ascii="Arial" w:hAnsi="Arial" w:cs="Arial"/>
          <w:sz w:val="22"/>
          <w:szCs w:val="22"/>
          <w:highlight w:val="yellow"/>
        </w:rPr>
        <w:t>(</w:t>
      </w:r>
      <w:commentRangeStart w:id="3"/>
      <w:r w:rsidRPr="00096F0B">
        <w:rPr>
          <w:rFonts w:ascii="Arial" w:hAnsi="Arial" w:cs="Arial"/>
          <w:sz w:val="22"/>
          <w:szCs w:val="22"/>
          <w:highlight w:val="yellow"/>
        </w:rPr>
        <w:t xml:space="preserve">correlation </w:t>
      </w:r>
      <w:commentRangeEnd w:id="3"/>
      <w:r w:rsidR="00096F0B">
        <w:rPr>
          <w:rStyle w:val="CommentReference"/>
        </w:rPr>
        <w:commentReference w:id="3"/>
      </w:r>
      <w:r w:rsidRPr="00096F0B">
        <w:rPr>
          <w:rFonts w:ascii="Arial" w:hAnsi="Arial" w:cs="Arial"/>
          <w:sz w:val="22"/>
          <w:szCs w:val="22"/>
          <w:highlight w:val="yellow"/>
        </w:rPr>
        <w:t xml:space="preserve">between PHE and </w:t>
      </w:r>
      <w:r w:rsidR="00096F0B">
        <w:rPr>
          <w:rFonts w:ascii="Arial" w:hAnsi="Arial" w:cs="Arial"/>
          <w:sz w:val="22"/>
          <w:szCs w:val="22"/>
          <w:highlight w:val="yellow"/>
        </w:rPr>
        <w:t>C</w:t>
      </w:r>
      <w:r w:rsidRPr="00096F0B">
        <w:rPr>
          <w:rFonts w:ascii="Arial" w:hAnsi="Arial" w:cs="Arial"/>
          <w:sz w:val="22"/>
          <w:szCs w:val="22"/>
          <w:highlight w:val="yellow"/>
        </w:rPr>
        <w:t>ensus)</w:t>
      </w:r>
      <w:r w:rsidR="00096F0B">
        <w:rPr>
          <w:rFonts w:ascii="Arial" w:hAnsi="Arial" w:cs="Arial"/>
          <w:sz w:val="22"/>
          <w:szCs w:val="22"/>
        </w:rPr>
        <w:t>.</w:t>
      </w:r>
    </w:p>
    <w:p w14:paraId="41C2AC6F" w14:textId="4402A6E3" w:rsidR="00B35BA4" w:rsidRDefault="00B35BA4" w:rsidP="00B35BA4">
      <w:pPr>
        <w:pStyle w:val="ListParagraph"/>
        <w:numPr>
          <w:ilvl w:val="0"/>
          <w:numId w:val="3"/>
        </w:numPr>
        <w:spacing w:after="240" w:line="276" w:lineRule="auto"/>
        <w:jc w:val="both"/>
        <w:rPr>
          <w:rFonts w:ascii="Arial" w:hAnsi="Arial" w:cs="Arial"/>
          <w:sz w:val="22"/>
          <w:szCs w:val="22"/>
        </w:rPr>
      </w:pPr>
      <w:r>
        <w:rPr>
          <w:rFonts w:ascii="Arial" w:hAnsi="Arial" w:cs="Arial"/>
          <w:sz w:val="22"/>
          <w:szCs w:val="22"/>
        </w:rPr>
        <w:t>A</w:t>
      </w:r>
      <w:r w:rsidR="00DF18EC" w:rsidRPr="00B35BA4">
        <w:rPr>
          <w:rFonts w:ascii="Arial" w:hAnsi="Arial" w:cs="Arial"/>
          <w:sz w:val="22"/>
          <w:szCs w:val="22"/>
        </w:rPr>
        <w:t xml:space="preserve">t the </w:t>
      </w:r>
      <w:r w:rsidR="00096F0B">
        <w:rPr>
          <w:rFonts w:ascii="Arial" w:hAnsi="Arial" w:cs="Arial"/>
          <w:sz w:val="22"/>
          <w:szCs w:val="22"/>
        </w:rPr>
        <w:t>regional</w:t>
      </w:r>
      <w:r w:rsidR="00DF18EC" w:rsidRPr="00B35BA4">
        <w:rPr>
          <w:rFonts w:ascii="Arial" w:hAnsi="Arial" w:cs="Arial"/>
          <w:sz w:val="22"/>
          <w:szCs w:val="22"/>
        </w:rPr>
        <w:t xml:space="preserve"> level, </w:t>
      </w:r>
      <w:r>
        <w:rPr>
          <w:rFonts w:ascii="Arial" w:hAnsi="Arial" w:cs="Arial"/>
          <w:sz w:val="22"/>
          <w:szCs w:val="22"/>
        </w:rPr>
        <w:t>there is a</w:t>
      </w:r>
      <w:r w:rsidR="00096F0B">
        <w:rPr>
          <w:rFonts w:ascii="Arial" w:hAnsi="Arial" w:cs="Arial"/>
          <w:sz w:val="22"/>
          <w:szCs w:val="22"/>
        </w:rPr>
        <w:t xml:space="preserve"> significant inverse </w:t>
      </w:r>
      <w:r>
        <w:rPr>
          <w:rFonts w:ascii="Arial" w:hAnsi="Arial" w:cs="Arial"/>
          <w:sz w:val="22"/>
          <w:szCs w:val="22"/>
        </w:rPr>
        <w:t xml:space="preserve">association between active </w:t>
      </w:r>
      <w:r w:rsidR="00096F0B">
        <w:rPr>
          <w:rFonts w:ascii="Arial" w:hAnsi="Arial" w:cs="Arial"/>
          <w:sz w:val="22"/>
          <w:szCs w:val="22"/>
        </w:rPr>
        <w:t xml:space="preserve">transport </w:t>
      </w:r>
      <w:r>
        <w:rPr>
          <w:rFonts w:ascii="Arial" w:hAnsi="Arial" w:cs="Arial"/>
          <w:sz w:val="22"/>
          <w:szCs w:val="22"/>
        </w:rPr>
        <w:t xml:space="preserve">and incidence of </w:t>
      </w:r>
      <w:r w:rsidR="00096F0B">
        <w:rPr>
          <w:rFonts w:ascii="Arial" w:hAnsi="Arial" w:cs="Arial"/>
          <w:sz w:val="22"/>
          <w:szCs w:val="22"/>
        </w:rPr>
        <w:t xml:space="preserve">acute </w:t>
      </w:r>
      <w:r>
        <w:rPr>
          <w:rFonts w:ascii="Arial" w:hAnsi="Arial" w:cs="Arial"/>
          <w:sz w:val="22"/>
          <w:szCs w:val="22"/>
        </w:rPr>
        <w:t xml:space="preserve">myocardial infarction. This association remains </w:t>
      </w:r>
      <w:r w:rsidRPr="00096F0B">
        <w:rPr>
          <w:rFonts w:ascii="Arial" w:hAnsi="Arial" w:cs="Arial"/>
          <w:sz w:val="22"/>
          <w:szCs w:val="22"/>
          <w:highlight w:val="yellow"/>
        </w:rPr>
        <w:t>after accounting for variation in socioeconomic status, smoking prevalence and …</w:t>
      </w:r>
      <w:r>
        <w:rPr>
          <w:rFonts w:ascii="Arial" w:hAnsi="Arial" w:cs="Arial"/>
          <w:sz w:val="22"/>
          <w:szCs w:val="22"/>
        </w:rPr>
        <w:t xml:space="preserve"> </w:t>
      </w:r>
    </w:p>
    <w:p w14:paraId="645DEEB8" w14:textId="77777777" w:rsidR="00DF18EC" w:rsidRPr="00B35BA4" w:rsidRDefault="00DF18EC" w:rsidP="00B35BA4">
      <w:pPr>
        <w:spacing w:after="240" w:line="276" w:lineRule="auto"/>
        <w:jc w:val="both"/>
        <w:rPr>
          <w:rFonts w:ascii="Arial" w:hAnsi="Arial" w:cs="Arial"/>
          <w:sz w:val="22"/>
          <w:szCs w:val="22"/>
        </w:rPr>
      </w:pPr>
    </w:p>
    <w:p w14:paraId="029C053B" w14:textId="77777777" w:rsidR="00DF18EC" w:rsidRPr="00B35BA4" w:rsidRDefault="00DF18EC" w:rsidP="00B35BA4">
      <w:pPr>
        <w:spacing w:after="240" w:line="276" w:lineRule="auto"/>
        <w:rPr>
          <w:rFonts w:ascii="Arial" w:hAnsi="Arial" w:cs="Arial"/>
          <w:sz w:val="22"/>
          <w:szCs w:val="22"/>
        </w:rPr>
      </w:pPr>
    </w:p>
    <w:p w14:paraId="18F26AE0" w14:textId="39FBB49D" w:rsidR="0008765C" w:rsidRPr="00B35BA4" w:rsidRDefault="00034847" w:rsidP="00B35BA4">
      <w:pPr>
        <w:spacing w:after="240" w:line="276" w:lineRule="auto"/>
        <w:rPr>
          <w:rFonts w:ascii="Arial" w:hAnsi="Arial" w:cs="Arial"/>
          <w:b/>
          <w:sz w:val="22"/>
          <w:szCs w:val="22"/>
        </w:rPr>
      </w:pPr>
      <w:r w:rsidRPr="00B35BA4">
        <w:rPr>
          <w:rFonts w:ascii="Arial" w:hAnsi="Arial" w:cs="Arial"/>
          <w:b/>
          <w:sz w:val="22"/>
          <w:szCs w:val="22"/>
        </w:rPr>
        <w:br w:type="page"/>
      </w:r>
      <w:r w:rsidR="0008765C" w:rsidRPr="00B35BA4">
        <w:rPr>
          <w:rFonts w:ascii="Arial" w:hAnsi="Arial" w:cs="Arial"/>
          <w:b/>
          <w:sz w:val="22"/>
          <w:szCs w:val="22"/>
        </w:rPr>
        <w:lastRenderedPageBreak/>
        <w:t>Introduction</w:t>
      </w:r>
      <w:r w:rsidR="001C3602">
        <w:rPr>
          <w:rFonts w:ascii="Arial" w:hAnsi="Arial" w:cs="Arial"/>
          <w:b/>
          <w:sz w:val="22"/>
          <w:szCs w:val="22"/>
        </w:rPr>
        <w:t xml:space="preserve"> </w:t>
      </w:r>
    </w:p>
    <w:p w14:paraId="185119CF" w14:textId="2711A35F" w:rsidR="00096F0B" w:rsidRDefault="00CB6E6F" w:rsidP="00B35BA4">
      <w:pPr>
        <w:spacing w:after="240" w:line="276" w:lineRule="auto"/>
        <w:jc w:val="both"/>
        <w:rPr>
          <w:rFonts w:ascii="Arial" w:hAnsi="Arial" w:cs="Arial"/>
          <w:sz w:val="22"/>
          <w:szCs w:val="22"/>
        </w:rPr>
      </w:pPr>
      <w:r>
        <w:rPr>
          <w:rFonts w:ascii="Arial" w:hAnsi="Arial" w:cs="Arial"/>
          <w:sz w:val="22"/>
          <w:szCs w:val="22"/>
        </w:rPr>
        <w:t>C</w:t>
      </w:r>
      <w:r w:rsidRPr="00B35BA4">
        <w:rPr>
          <w:rFonts w:ascii="Arial" w:hAnsi="Arial" w:cs="Arial"/>
          <w:sz w:val="22"/>
          <w:szCs w:val="22"/>
        </w:rPr>
        <w:t>oronary heart disease</w:t>
      </w:r>
      <w:r>
        <w:rPr>
          <w:rFonts w:ascii="Arial" w:hAnsi="Arial" w:cs="Arial"/>
          <w:sz w:val="22"/>
          <w:szCs w:val="22"/>
        </w:rPr>
        <w:t xml:space="preserve"> (CHD) is the </w:t>
      </w:r>
      <w:r w:rsidR="004E3826">
        <w:rPr>
          <w:rFonts w:ascii="Arial" w:hAnsi="Arial" w:cs="Arial"/>
          <w:sz w:val="22"/>
          <w:szCs w:val="22"/>
        </w:rPr>
        <w:t xml:space="preserve">leading cause of death worldwide, </w:t>
      </w:r>
      <w:r>
        <w:rPr>
          <w:rFonts w:ascii="Arial" w:hAnsi="Arial" w:cs="Arial"/>
          <w:sz w:val="22"/>
          <w:szCs w:val="22"/>
        </w:rPr>
        <w:t>and its incidence is rapidly rising in low and middle income countries.</w:t>
      </w:r>
      <w:r>
        <w:rPr>
          <w:rFonts w:ascii="Arial" w:hAnsi="Arial" w:cs="Arial"/>
          <w:sz w:val="22"/>
          <w:szCs w:val="22"/>
        </w:rPr>
        <w:fldChar w:fldCharType="begin" w:fldLock="1"/>
      </w:r>
      <w:r w:rsidR="00A55FEA">
        <w:rPr>
          <w:rFonts w:ascii="Arial" w:hAnsi="Arial" w:cs="Arial"/>
          <w:sz w:val="22"/>
          <w:szCs w:val="22"/>
        </w:rPr>
        <w:instrText>ADDIN CSL_CITATION { "citationItems" : [ { "id" : "ITEM-1", "itemData" : { "DOI" : "10.1016/S0140-6736(15)00195-6", "ISSN" : "01406736",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 : "10010", "issued" : { "date-parts" : [ [ "2015", "12" ] ] }, "page" : "2257-2274", "title" : "Changes in health in England, with analysis by English regions and areas of deprivation, 1990\u20132013: a systematic analysis for the Global Burden of Disease Study 2013", "type" : "article-journal", "volume" : "386" }, "uris" : [ "http://www.mendeley.com/documents/?uuid=d23073ee-b622-4bed-85f6-ccb7e122292b" ] } ], "mendeley" : { "formattedCitation" : "&lt;sup&gt;1&lt;/sup&gt;", "plainTextFormattedCitation" : "1", "previouslyFormattedCitation" : "&lt;sup&gt;1&lt;/sup&gt;" }, "properties" : { "noteIndex" : 0 }, "schema" : "https://github.com/citation-style-language/schema/raw/master/csl-citation.json" }</w:instrText>
      </w:r>
      <w:r>
        <w:rPr>
          <w:rFonts w:ascii="Arial" w:hAnsi="Arial" w:cs="Arial"/>
          <w:sz w:val="22"/>
          <w:szCs w:val="22"/>
        </w:rPr>
        <w:fldChar w:fldCharType="separate"/>
      </w:r>
      <w:r w:rsidRPr="00CB6E6F">
        <w:rPr>
          <w:rFonts w:ascii="Arial" w:hAnsi="Arial" w:cs="Arial"/>
          <w:noProof/>
          <w:sz w:val="22"/>
          <w:szCs w:val="22"/>
          <w:vertAlign w:val="superscript"/>
        </w:rPr>
        <w:t>1</w:t>
      </w:r>
      <w:r>
        <w:rPr>
          <w:rFonts w:ascii="Arial" w:hAnsi="Arial" w:cs="Arial"/>
          <w:sz w:val="22"/>
          <w:szCs w:val="22"/>
        </w:rPr>
        <w:fldChar w:fldCharType="end"/>
      </w:r>
      <w:r>
        <w:rPr>
          <w:rFonts w:ascii="Arial" w:hAnsi="Arial" w:cs="Arial"/>
          <w:sz w:val="22"/>
          <w:szCs w:val="22"/>
        </w:rPr>
        <w:t xml:space="preserve"> </w:t>
      </w:r>
      <w:r w:rsidR="001233BB">
        <w:rPr>
          <w:rFonts w:ascii="Arial" w:hAnsi="Arial" w:cs="Arial"/>
          <w:sz w:val="22"/>
          <w:szCs w:val="22"/>
        </w:rPr>
        <w:t>CHD and its associated treatment account for approximately</w:t>
      </w:r>
      <w:r w:rsidR="001233BB" w:rsidRPr="00B35BA4">
        <w:rPr>
          <w:rFonts w:ascii="Arial" w:hAnsi="Arial" w:cs="Arial"/>
          <w:sz w:val="22"/>
          <w:szCs w:val="22"/>
        </w:rPr>
        <w:t xml:space="preserve"> 12% of</w:t>
      </w:r>
      <w:r w:rsidR="001233BB">
        <w:rPr>
          <w:rFonts w:ascii="Arial" w:hAnsi="Arial" w:cs="Arial"/>
          <w:sz w:val="22"/>
          <w:szCs w:val="22"/>
        </w:rPr>
        <w:t xml:space="preserve"> healthcare costs in</w:t>
      </w:r>
      <w:r w:rsidR="001233BB" w:rsidRPr="00B35BA4">
        <w:rPr>
          <w:rFonts w:ascii="Arial" w:hAnsi="Arial" w:cs="Arial"/>
          <w:sz w:val="22"/>
          <w:szCs w:val="22"/>
        </w:rPr>
        <w:t xml:space="preserve"> Europe and Canad</w:t>
      </w:r>
      <w:r w:rsidR="001233BB">
        <w:rPr>
          <w:rFonts w:ascii="Arial" w:hAnsi="Arial" w:cs="Arial"/>
          <w:sz w:val="22"/>
          <w:szCs w:val="22"/>
        </w:rPr>
        <w:t>a,</w:t>
      </w:r>
      <w:r w:rsidR="001233BB" w:rsidRPr="00B35BA4">
        <w:rPr>
          <w:rFonts w:ascii="Arial" w:hAnsi="Arial" w:cs="Arial"/>
          <w:sz w:val="22"/>
          <w:szCs w:val="22"/>
        </w:rPr>
        <w:fldChar w:fldCharType="begin" w:fldLock="1"/>
      </w:r>
      <w:r w:rsidR="001233BB">
        <w:rPr>
          <w:rFonts w:ascii="Arial" w:hAnsi="Arial" w:cs="Arial"/>
          <w:sz w:val="22"/>
          <w:szCs w:val="22"/>
        </w:rPr>
        <w:instrText>ADDIN CSL_CITATION { "citationItems" : [ { "id" : "ITEM-1", "itemData" : { "DOI" : "10.1016/S0828-282X(09)70098-4", "ISBN" : "1916-7075 (Electronic)\\r0828-282X (Linking)", "ISSN" : "1916-7075", "PMID" : "19536390", "abstract" : "In Canada, 74,255 deaths (33% of all deaths) in 2003 were due to cardio-vascular disease (CVD). As one of the most costly diseases, CVD represents a major economic burden on health care systems. The purpose of the present study was to review the literature on the economic costs of CVD in Canada and other developed countries (United States, Europe and Australia) published from 1998 to 2006, with a focus on Canada. Of 1656 screened titles and abstracts, 34 articles were reviewed including six Canadian studies and 17 American studies. While considerable variation was observed among studies, all studies indicated that the costs of treating CVD-related conditions are significant, outlining a convincing case for CVD prevention programs.", "author" : [ { "dropping-particle" : "", "family" : "Tarride", "given" : "Jean-Eric", "non-dropping-particle" : "", "parse-names" : false, "suffix" : "" }, { "dropping-particle" : "", "family" : "Lim", "given" : "Morgan", "non-dropping-particle" : "", "parse-names" : false, "suffix" : "" }, { "dropping-particle" : "", "family" : "DesMeules", "given" : "Marie", "non-dropping-particle" : "", "parse-names" : false, "suffix" : "" }, { "dropping-particle" : "", "family" : "Luo", "given" : "Wei", "non-dropping-particle" : "", "parse-names" : false, "suffix" : "" }, { "dropping-particle" : "", "family" : "Burke", "given" : "Natasha", "non-dropping-particle" : "", "parse-names" : false, "suffix" : "" }, { "dropping-particle" : "", "family" : "O'Reilly", "given" : "Daria", "non-dropping-particle" : "", "parse-names" : false, "suffix" : "" }, { "dropping-particle" : "", "family" : "Bowen", "given" : "James", "non-dropping-particle" : "", "parse-names" : false, "suffix" : "" }, { "dropping-particle" : "", "family" : "Goeree", "given" : "Ron", "non-dropping-particle" : "", "parse-names" : false, "suffix" : "" } ], "container-title" : "The Canadian journal of cardiology", "id" : "ITEM-1", "issue" : "6", "issued" : { "date-parts" : [ [ "2009" ] ] }, "page" : "e195-202", "title" : "A review of the cost of cardiovascular disease.", "type" : "article-journal", "volume" : "25" }, "uris" : [ "http://www.mendeley.com/documents/?uuid=cd5cc1f0-6bac-4c89-a457-68c31b6153f5" ] } ], "mendeley" : { "formattedCitation" : "&lt;sup&gt;2&lt;/sup&gt;", "plainTextFormattedCitation" : "2", "previouslyFormattedCitation" : "&lt;sup&gt;2&lt;/sup&gt;" }, "properties" : { "noteIndex" : 0 }, "schema" : "https://github.com/citation-style-language/schema/raw/master/csl-citation.json" }</w:instrText>
      </w:r>
      <w:r w:rsidR="001233BB" w:rsidRPr="00B35BA4">
        <w:rPr>
          <w:rFonts w:ascii="Arial" w:hAnsi="Arial" w:cs="Arial"/>
          <w:sz w:val="22"/>
          <w:szCs w:val="22"/>
        </w:rPr>
        <w:fldChar w:fldCharType="separate"/>
      </w:r>
      <w:r w:rsidR="001233BB" w:rsidRPr="00A55FEA">
        <w:rPr>
          <w:rFonts w:ascii="Arial" w:hAnsi="Arial" w:cs="Arial"/>
          <w:noProof/>
          <w:sz w:val="22"/>
          <w:szCs w:val="22"/>
          <w:vertAlign w:val="superscript"/>
        </w:rPr>
        <w:t>2</w:t>
      </w:r>
      <w:r w:rsidR="001233BB" w:rsidRPr="00B35BA4">
        <w:rPr>
          <w:rFonts w:ascii="Arial" w:hAnsi="Arial" w:cs="Arial"/>
          <w:sz w:val="22"/>
          <w:szCs w:val="22"/>
        </w:rPr>
        <w:fldChar w:fldCharType="end"/>
      </w:r>
      <w:r w:rsidR="001233BB" w:rsidRPr="00B35BA4">
        <w:rPr>
          <w:rFonts w:ascii="Arial" w:hAnsi="Arial" w:cs="Arial"/>
          <w:sz w:val="22"/>
          <w:szCs w:val="22"/>
        </w:rPr>
        <w:t xml:space="preserve"> and 17% </w:t>
      </w:r>
      <w:r w:rsidR="001233BB">
        <w:rPr>
          <w:rFonts w:ascii="Arial" w:hAnsi="Arial" w:cs="Arial"/>
          <w:sz w:val="22"/>
          <w:szCs w:val="22"/>
        </w:rPr>
        <w:t xml:space="preserve">in the </w:t>
      </w:r>
      <w:r w:rsidR="001233BB" w:rsidRPr="00B35BA4">
        <w:rPr>
          <w:rFonts w:ascii="Arial" w:hAnsi="Arial" w:cs="Arial"/>
          <w:sz w:val="22"/>
          <w:szCs w:val="22"/>
        </w:rPr>
        <w:t>US</w:t>
      </w:r>
      <w:r w:rsidR="001233BB">
        <w:rPr>
          <w:rFonts w:ascii="Arial" w:hAnsi="Arial" w:cs="Arial"/>
          <w:sz w:val="22"/>
          <w:szCs w:val="22"/>
        </w:rPr>
        <w:t>A.</w:t>
      </w:r>
      <w:r w:rsidRPr="00B35BA4">
        <w:rPr>
          <w:rFonts w:ascii="Arial" w:hAnsi="Arial" w:cs="Arial"/>
          <w:sz w:val="22"/>
          <w:szCs w:val="22"/>
        </w:rPr>
        <w:fldChar w:fldCharType="begin" w:fldLock="1"/>
      </w:r>
      <w:r w:rsidR="00A55FEA">
        <w:rPr>
          <w:rFonts w:ascii="Arial" w:hAnsi="Arial" w:cs="Arial"/>
          <w:sz w:val="22"/>
          <w:szCs w:val="22"/>
        </w:rPr>
        <w:instrText>ADDIN CSL_CITATION { "citationItems" : [ { "id" : "ITEM-1", "itemData" : { "DOI" : "10.1016/S0828-282X(09)70098-4", "ISBN" : "1916-7075 (Electronic)\\r0828-282X (Linking)", "ISSN" : "1916-7075", "PMID" : "19536390", "abstract" : "In Canada, 74,255 deaths (33% of all deaths) in 2003 were due to cardio-vascular disease (CVD). As one of the most costly diseases, CVD represents a major economic burden on health care systems. The purpose of the present study was to review the literature on the economic costs of CVD in Canada and other developed countries (United States, Europe and Australia) published from 1998 to 2006, with a focus on Canada. Of 1656 screened titles and abstracts, 34 articles were reviewed including six Canadian studies and 17 American studies. While considerable variation was observed among studies, all studies indicated that the costs of treating CVD-related conditions are significant, outlining a convincing case for CVD prevention programs.", "author" : [ { "dropping-particle" : "", "family" : "Tarride", "given" : "Jean-Eric", "non-dropping-particle" : "", "parse-names" : false, "suffix" : "" }, { "dropping-particle" : "", "family" : "Lim", "given" : "Morgan", "non-dropping-particle" : "", "parse-names" : false, "suffix" : "" }, { "dropping-particle" : "", "family" : "DesMeules", "given" : "Marie", "non-dropping-particle" : "", "parse-names" : false, "suffix" : "" }, { "dropping-particle" : "", "family" : "Luo", "given" : "Wei", "non-dropping-particle" : "", "parse-names" : false, "suffix" : "" }, { "dropping-particle" : "", "family" : "Burke", "given" : "Natasha", "non-dropping-particle" : "", "parse-names" : false, "suffix" : "" }, { "dropping-particle" : "", "family" : "O'Reilly", "given" : "Daria", "non-dropping-particle" : "", "parse-names" : false, "suffix" : "" }, { "dropping-particle" : "", "family" : "Bowen", "given" : "James", "non-dropping-particle" : "", "parse-names" : false, "suffix" : "" }, { "dropping-particle" : "", "family" : "Goeree", "given" : "Ron", "non-dropping-particle" : "", "parse-names" : false, "suffix" : "" } ], "container-title" : "The Canadian journal of cardiology", "id" : "ITEM-1", "issue" : "6", "issued" : { "date-parts" : [ [ "2009" ] ] }, "page" : "e195-202", "title" : "A review of the cost of cardiovascular disease.", "type" : "article-journal", "volume" : "25" }, "uris" : [ "http://www.mendeley.com/documents/?uuid=cd5cc1f0-6bac-4c89-a457-68c31b6153f5" ] } ], "mendeley" : { "formattedCitation" : "&lt;sup&gt;2&lt;/sup&gt;", "plainTextFormattedCitation" : "2", "previouslyFormattedCitation" : "&lt;sup&gt;2&lt;/sup&gt;" }, "properties" : { "noteIndex" : 0 }, "schema" : "https://github.com/citation-style-language/schema/raw/master/csl-citation.json" }</w:instrText>
      </w:r>
      <w:r w:rsidRPr="00B35BA4">
        <w:rPr>
          <w:rFonts w:ascii="Arial" w:hAnsi="Arial" w:cs="Arial"/>
          <w:sz w:val="22"/>
          <w:szCs w:val="22"/>
        </w:rPr>
        <w:fldChar w:fldCharType="separate"/>
      </w:r>
      <w:r w:rsidR="00A55FEA" w:rsidRPr="00A55FEA">
        <w:rPr>
          <w:rFonts w:ascii="Arial" w:hAnsi="Arial" w:cs="Arial"/>
          <w:noProof/>
          <w:sz w:val="22"/>
          <w:szCs w:val="22"/>
          <w:vertAlign w:val="superscript"/>
        </w:rPr>
        <w:t>2</w:t>
      </w:r>
      <w:r w:rsidRPr="00B35BA4">
        <w:rPr>
          <w:rFonts w:ascii="Arial" w:hAnsi="Arial" w:cs="Arial"/>
          <w:sz w:val="22"/>
          <w:szCs w:val="22"/>
        </w:rPr>
        <w:fldChar w:fldCharType="end"/>
      </w:r>
      <w:r w:rsidRPr="00B35BA4">
        <w:rPr>
          <w:rFonts w:ascii="Arial" w:hAnsi="Arial" w:cs="Arial"/>
          <w:sz w:val="22"/>
          <w:szCs w:val="22"/>
        </w:rPr>
        <w:fldChar w:fldCharType="begin" w:fldLock="1"/>
      </w:r>
      <w:r w:rsidR="00A55FEA">
        <w:rPr>
          <w:rFonts w:ascii="Arial" w:hAnsi="Arial" w:cs="Arial"/>
          <w:sz w:val="22"/>
          <w:szCs w:val="22"/>
        </w:rPr>
        <w:instrText>ADDIN CSL_CITATION { "citationItems" : [ { "id" : "ITEM-1", "itemData" : { "DOI" : "10.1161/CIR.0b013e31820a55f5", "ISBN" : "1524-4539 (Electronic)\\n0009-7322 (Linking)", "ISSN" : "00097322", "PMID" : "21262990", "abstract" : "BACKGROUND: Cardiovascular disease (CVD) is the leading cause of death in the United States and is responsible for 17% of national health expenditures. As the population ages, these costs are expected to increase substantially.\\n\\nMETHODS AND RESULTS: To prepare for future cardiovascular care needs, the American Heart Association developed methodology to project future costs of care for hypertension, coronary heart disease, heart failure, stroke, and all other CVD from 2010 to 2030. This methodology avoided double counting of costs for patients with multiple cardiovascular conditions. By 2030, 40.5% of the US population is projected to have some form of CVD. Between 2010 and 2030, real (2008$) total direct medical costs of CVD are projected to triple, from $273 billion to $818 billion. Real indirect costs (due to lost productivity) for all CVD are estimated to increase from $172 billion in 2010 to $276 billion in 2030, an increase of 61%.\\n\\nCONCLUSIONS: These findings indicate CVD prevalence and costs are projected to increase substantially. Effective prevention strategies are needed if we are to limit the growing burden of CVD.", "author" : [ { "dropping-particle" : "", "family" : "Heidenreich", "given" : "Paul A.", "non-dropping-particle" : "", "parse-names" : false, "suffix" : "" }, { "dropping-particle" : "", "family" : "Trogdon", "given" : "Justin G.", "non-dropping-particle" : "", "parse-names" : false, "suffix" : "" }, { "dropping-particle" : "", "family" : "Khavjou", "given" : "Olga A.", "non-dropping-particle" : "", "parse-names" : false, "suffix" : "" }, { "dropping-particle" : "", "family" : "Butler", "given" : "Javed", "non-dropping-particle" : "", "parse-names" : false, "suffix" : "" }, { "dropping-particle" : "", "family" : "Dracup", "given" : "Kathleen", "non-dropping-particle" : "", "parse-names" : false, "suffix" : "" }, { "dropping-particle" : "", "family" : "Ezekowitz", "given" : "Michael D.", "non-dropping-particle" : "", "parse-names" : false, "suffix" : "" }, { "dropping-particle" : "", "family" : "Finkelstein", "given" : "Eric Andrew", "non-dropping-particle" : "", "parse-names" : false, "suffix" : "" }, { "dropping-particle" : "", "family" : "Hong", "given" : "Yuling", "non-dropping-particle" : "", "parse-names" : false, "suffix" : "" }, { "dropping-particle" : "", "family" : "Johnston", "given" : "S. Claiborne", "non-dropping-particle" : "", "parse-names" : false, "suffix" : "" }, { "dropping-particle" : "", "family" : "Khera", "given" : "Amit", "non-dropping-particle" : "", "parse-names" : false, "suffix" : "" }, { "dropping-particle" : "", "family" : "Lloyd-Jones", "given" : "Donald M.", "non-dropping-particle" : "", "parse-names" : false, "suffix" : "" }, { "dropping-particle" : "", "family" : "Nelson", "given" : "Sue A.", "non-dropping-particle" : "", "parse-names" : false, "suffix" : "" }, { "dropping-particle" : "", "family" : "Nichol", "given" : "Graham", "non-dropping-particle" : "", "parse-names" : false, "suffix" : "" }, { "dropping-particle" : "", "family" : "Orenstein", "given" : "Diane", "non-dropping-particle" : "", "parse-names" : false, "suffix" : "" }, { "dropping-particle" : "", "family" : "Wilson", "given" : "Peter W F", "non-dropping-particle" : "", "parse-names" : false, "suffix" : "" }, { "dropping-particle" : "", "family" : "Woo", "given" : "Y. Joseph", "non-dropping-particle" : "", "parse-names" : false, "suffix" : "" } ], "container-title" : "Circulation", "id" : "ITEM-1", "issue" : "8", "issued" : { "date-parts" : [ [ "2011" ] ] }, "page" : "933-944", "title" : "Forecasting the future of cardiovascular disease in the United States: A policy statement from the American Heart Association", "type" : "article-journal", "volume" : "123" }, "uris" : [ "http://www.mendeley.com/documents/?uuid=60852d4c-17fb-4702-8a08-9cd68a218589" ] } ], "mendeley" : { "formattedCitation" : "&lt;sup&gt;3&lt;/sup&gt;", "plainTextFormattedCitation" : "3", "previouslyFormattedCitation" : "&lt;sup&gt;3&lt;/sup&gt;" }, "properties" : { "noteIndex" : 0 }, "schema" : "https://github.com/citation-style-language/schema/raw/master/csl-citation.json" }</w:instrText>
      </w:r>
      <w:r w:rsidRPr="00B35BA4">
        <w:rPr>
          <w:rFonts w:ascii="Arial" w:hAnsi="Arial" w:cs="Arial"/>
          <w:sz w:val="22"/>
          <w:szCs w:val="22"/>
        </w:rPr>
        <w:fldChar w:fldCharType="separate"/>
      </w:r>
      <w:r w:rsidR="00A55FEA" w:rsidRPr="00A55FEA">
        <w:rPr>
          <w:rFonts w:ascii="Arial" w:hAnsi="Arial" w:cs="Arial"/>
          <w:noProof/>
          <w:sz w:val="22"/>
          <w:szCs w:val="22"/>
          <w:vertAlign w:val="superscript"/>
        </w:rPr>
        <w:t>3</w:t>
      </w:r>
      <w:r w:rsidRPr="00B35BA4">
        <w:rPr>
          <w:rFonts w:ascii="Arial" w:hAnsi="Arial" w:cs="Arial"/>
          <w:sz w:val="22"/>
          <w:szCs w:val="22"/>
        </w:rPr>
        <w:fldChar w:fldCharType="end"/>
      </w:r>
      <w:r>
        <w:rPr>
          <w:rFonts w:ascii="Arial" w:hAnsi="Arial" w:cs="Arial"/>
          <w:sz w:val="22"/>
          <w:szCs w:val="22"/>
        </w:rPr>
        <w:t xml:space="preserve"> </w:t>
      </w:r>
      <w:r w:rsidR="00096F0B">
        <w:rPr>
          <w:rFonts w:ascii="Arial" w:hAnsi="Arial" w:cs="Arial"/>
          <w:sz w:val="22"/>
          <w:szCs w:val="22"/>
        </w:rPr>
        <w:t xml:space="preserve">In England, CHD accounts for approximately 73,000 deaths each year, the vast majority from acute myocardial infarction (AMI).  </w:t>
      </w:r>
    </w:p>
    <w:p w14:paraId="34FBC894" w14:textId="77777777" w:rsidR="00440A0B" w:rsidRDefault="00440A0B" w:rsidP="00B35BA4">
      <w:pPr>
        <w:spacing w:after="240" w:line="276" w:lineRule="auto"/>
        <w:jc w:val="both"/>
        <w:rPr>
          <w:rFonts w:ascii="Arial" w:eastAsia="Arial Unicode MS" w:hAnsi="Arial" w:cs="Arial"/>
          <w:sz w:val="22"/>
          <w:szCs w:val="22"/>
        </w:rPr>
      </w:pPr>
      <w:r>
        <w:rPr>
          <w:rFonts w:ascii="Arial" w:hAnsi="Arial" w:cs="Arial"/>
          <w:sz w:val="22"/>
          <w:szCs w:val="22"/>
        </w:rPr>
        <w:t>Behavioural characteristics are important in understanding the prevalence of CHD, with p</w:t>
      </w:r>
      <w:r w:rsidR="00CB6E6F">
        <w:rPr>
          <w:rFonts w:ascii="Arial" w:hAnsi="Arial" w:cs="Arial"/>
          <w:sz w:val="22"/>
          <w:szCs w:val="22"/>
        </w:rPr>
        <w:t xml:space="preserve">hysical inactivity </w:t>
      </w:r>
      <w:r>
        <w:rPr>
          <w:rFonts w:ascii="Arial" w:hAnsi="Arial" w:cs="Arial"/>
          <w:sz w:val="22"/>
          <w:szCs w:val="22"/>
        </w:rPr>
        <w:t>a</w:t>
      </w:r>
      <w:r w:rsidR="00CB6E6F">
        <w:rPr>
          <w:rFonts w:ascii="Arial" w:hAnsi="Arial" w:cs="Arial"/>
          <w:sz w:val="22"/>
          <w:szCs w:val="22"/>
        </w:rPr>
        <w:t xml:space="preserve"> </w:t>
      </w:r>
      <w:r>
        <w:rPr>
          <w:rFonts w:ascii="Arial" w:hAnsi="Arial" w:cs="Arial"/>
          <w:sz w:val="22"/>
          <w:szCs w:val="22"/>
        </w:rPr>
        <w:t>key</w:t>
      </w:r>
      <w:r w:rsidR="00CB6E6F">
        <w:rPr>
          <w:rFonts w:ascii="Arial" w:hAnsi="Arial" w:cs="Arial"/>
          <w:sz w:val="22"/>
          <w:szCs w:val="22"/>
        </w:rPr>
        <w:t xml:space="preserve"> risk factor.</w:t>
      </w:r>
      <w:r w:rsidR="00CB6E6F">
        <w:rPr>
          <w:rFonts w:ascii="Arial" w:hAnsi="Arial" w:cs="Arial"/>
          <w:sz w:val="22"/>
          <w:szCs w:val="22"/>
        </w:rPr>
        <w:fldChar w:fldCharType="begin" w:fldLock="1"/>
      </w:r>
      <w:r w:rsidR="00A55FEA">
        <w:rPr>
          <w:rFonts w:ascii="Arial" w:hAnsi="Arial" w:cs="Arial"/>
          <w:sz w:val="22"/>
          <w:szCs w:val="22"/>
        </w:rPr>
        <w:instrText>ADDIN CSL_CITATION { "citationItems" : [ { "id" : "ITEM-1", "itemData" : { "DOI" : "10.1016/S0140-6736(12)61031-9", "ISSN" : "01406736", "abstract" : "Strong evidence shows that physical inactivity increases the risk of many adverse health conditions, including major non-communicable diseases such as coronary heart disease, type 2 diabetes, and breast and colon cancers, and shortens life expectancy. Because much of the world's population is inactive, this link presents a major public health issue. We aimed to quantify the effect of physical inactivity on these major non-communicable diseases by estimating how much disease could be averted if inactive people were to become active and to estimate gain in life expectancy at the population level. Methods For our analysis of burden of disease, we calculated population attributable fractions (PAFs) associated with physical inactivity using conservative assumptions for each of the major non-communicable diseases, by country, to estimate how much disease could be averted if physical inactivity were eliminated. We used life-table analysis to estimate gains in life expectancy of the population. Findings Worldwide, we estimate that physical inactivity causes 6% (ranging from 3\u00b72% in southeast Asia to 7\u00b78% in the eastern Mediterranean region) of the burden of disease from coronary heart disease, 7% (3\u00b79\u20139\u00b76) of type 2 diabetes, 10% (5\u00b76\u201314\u00b71) of breast cancer, and 10% (5\u00b77\u201313\u00b78) of colon cancer. Inactivity causes 9% (range 5\u00b71\u201312\u00b75) of premature mortality, or more than 5\u00b73 million of the 57 million deaths that occurred worldwide in 2008. If inactivity were not eliminated, but decreased instead by 10% or 25%, more than 533 000 and more than 1\u00b73 million deaths, respectively, could be averted every year. We estimated that elimination of physical inactivity would increase the life expectancy of the world's population by 0\u00b768 (range 0\u00b741\u20130\u00b795) years. Interpretation Physical inactivity has a major health effect worldwide. Decrease in or removal of this unhealthy behaviour could improve health substantially.", "author" : [ { "dropping-particle" : "", "family" : "Lee", "given" : "I-Min", "non-dropping-particle" : "", "parse-names" : false, "suffix" : "" }, { "dropping-particle" : "", "family" : "Shiroma", "given" : "Eric J", "non-dropping-particle" : "", "parse-names" : false, "suffix" : "" }, { "dropping-particle" : "", "family" : "Lobelo", "given" : "Felipe", "non-dropping-particle" : "", "parse-names" : false, "suffix" : "" }, { "dropping-particle" : "", "family" : "Puska", "given" : "Pekka", "non-dropping-particle" : "", "parse-names" : false, "suffix" : "" }, { "dropping-particle" : "", "family" : "Blair", "given" : "Steven N", "non-dropping-particle" : "", "parse-names" : false, "suffix" : "" }, { "dropping-particle" : "", "family" : "Katzmarzyk", "given" : "Peter T", "non-dropping-particle" : "", "parse-names" : false, "suffix" : "" } ], "container-title" : "The Lancet", "id" : "ITEM-1", "issue" : "9838", "issued" : { "date-parts" : [ [ "2012", "7" ] ] }, "page" : "219-229", "title" : "Effect of physical inactivity on major non-communicable diseases worldwide: an analysis of burden of disease and life expectancy", "type" : "article-journal", "volume" : "380" }, "uris" : [ "http://www.mendeley.com/documents/?uuid=75b1dd31-83da-44d3-a4ec-1b16bce2060b" ] }, { "id" : "ITEM-2", "itemData" : { "DOI" : "10.1097/HJR.0b013e3282f55e09", "ISSN" : "1741-8267", "abstract" : "Background Over the past several decades, numerous large cohort studies have attempted to quantify the protective effect of physical activity on cardiovascular and all-cause mortality. The aim of the authors\u2019 review was to provide an up-to-date overview of the study results. Methods In a systematic MEDLINE search conducted in May 2007, the authors included cohort studies that assessed the primary preventive impact of physical activity on all-cause and cardiovascular mortality. The authors reported risk reductions on the basis of comparison between the least active and the most active population subgroups, with the least active population subgroup as the reference group. Random-effect models were used for meta-analysis. Results A total of 33 studies with 883372 participants were included. Follow-up ranged from 4 years to over 20 years. The majority of studies reported significant risk reductions for physically active participants. Concerning cardiovascular mortality, physical activity was associated with a risk reduction of 35% (95% confidence interval, 30\u201340%). All-cause mortality was reduced by 33% (95% confidence interval, 28\u201337%). Studies that used patient questionnaires to assess physical activity reported lower risk reductions than studies that used more objective measures of fitness. Conclusions Physical activity is associated with a marked decrease in cardiovascular and all-cause mortality in both men and women, even after adjusting for other relevant risk factors.", "author" : [ { "dropping-particle" : "", "family" : "Nocon", "given" : "Marc", "non-dropping-particle" : "", "parse-names" : false, "suffix" : "" }, { "dropping-particle" : "", "family" : "Hiemann", "given" : "Theresa", "non-dropping-particle" : "", "parse-names" : false, "suffix" : "" }, { "dropping-particle" : "", "family" : "M\u00fcller-Riemenschneider", "given" : "Falk", "non-dropping-particle" : "", "parse-names" : false, "suffix" : "" }, { "dropping-particle" : "", "family" : "Thalau", "given" : "Frank", "non-dropping-particle" : "", "parse-names" : false, "suffix" : "" }, { "dropping-particle" : "", "family" : "Roll", "given" : "Stephanie", "non-dropping-particle" : "", "parse-names" : false, "suffix" : "" }, { "dropping-particle" : "", "family" : "Willich", "given" : "Stefan N.", "non-dropping-particle" : "", "parse-names" : false, "suffix" : "" } ], "container-title" : "European Journal of Cardiovascular Prevention &amp; Rehabilitation", "id" : "ITEM-2", "issue" : "3", "issued" : { "date-parts" : [ [ "2008", "6" ] ] }, "page" : "239-246", "title" : "Association of physical activity with all-cause and cardiovascular mortality: a systematic review and meta-analysis", "type" : "article-journal", "volume" : "15" }, "uris" : [ "http://www.mendeley.com/documents/?uuid=399db666-752c-4990-aa09-a2f090db6e7a" ] }, { "id" : "ITEM-3", "itemData" : { "DOI" : "10.1161/CIRCULATIONAHA.110.010710", "ISSN" : "0009-7322", "abstract" : "Background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\u201csome physical activity is better than none\u201d and \u201cadditional benefits occur with more physical activity.\u201d", "author" : [ { "dropping-particle" : "", "family" : "Sattelmair", "given" : "J.", "non-dropping-particle" : "", "parse-names" : false, "suffix" : "" }, { "dropping-particle" : "", "family" : "Pertman", "given" : "J.", "non-dropping-particle" : "", "parse-names" : false, "suffix" : "" }, { "dropping-particle" : "", "family" : "Ding", "given" : "E. L.", "non-dropping-particle" : "", "parse-names" : false, "suffix" : "" }, { "dropping-particle" : "", "family" : "Kohl", "given" : "H. W.", "non-dropping-particle" : "", "parse-names" : false, "suffix" : "" }, { "dropping-particle" : "", "family" : "Haskell", "given" : "W.", "non-dropping-particle" : "", "parse-names" : false, "suffix" : "" }, { "dropping-particle" : "", "family" : "Lee", "given" : "I.-M.", "non-dropping-particle" : "", "parse-names" : false, "suffix" : "" } ], "container-title" : "Circulation", "id" : "ITEM-3", "issue" : "7", "issued" : { "date-parts" : [ [ "2011", "8", "16" ] ] }, "page" : "789-795", "title" : "Dose Response Between Physical Activity and Risk of Coronary Heart Disease: A Meta-Analysis", "type" : "article-journal", "volume" : "124" }, "uris" : [ "http://www.mendeley.com/documents/?uuid=c9d19119-5322-40b0-a449-7d08a6a2e131" ] }, { "id" : "ITEM-4", "itemData" : { "DOI" : "10.1097/HJR.0b013e3282f232ac", "ISSN" : "1741-8267", "abstract" : "Background A vast body of evidence during the last decades has shown the clear preventive role of physical activity in cardiovascular disease. The real magnitude of the association between physical activity during leisure time (LTPA) and primary prevention of coronary heart disease (CHD) has, however, not been completely defined. Design Meta-analysis of prospective cohort studies. Methods Studies were included if they reported relative risks and their corresponding 95% confidence intervals (CI), for categories of LTPA in relation to CHD. The LTPA categories of the selected studies were grouped into three levels of intensity: high, moderate and low. The high level of physical activity was determined, to obtain a level of intensity attainable by the general population. Results Data were available for 26 studies, incorporating 513472 individuals (20666 CHD events), followed up for 4\u201325 years. Under a random-effects model, the overall analysis showed that individuals who reported performing a high level of LTPA had significant protection against CHD [relative risk 0.73 (95% CI 0.66\u20130.80), P &lt; 0.00001]. A similar significant protection against CHD, for individuals who practised a moderate level of LTPA, has been also demonstrated [relative risk 0.88 (95% CI 0.83\u20130.93), P &lt; 0.0001]. Conclusions The current meta-analysis reports significant protection against the occurrence of CHD resulting from moderate-to-high levels of physical activity. These results strengthen the recommendations of guidelines that indicate the protective effect against cardiovascular disease of physical activity profiles that are attainable by ordinary people.", "author" : [ { "dropping-particle" : "", "family" : "Sofi", "given" : "Francesco", "non-dropping-particle" : "", "parse-names" : false, "suffix" : "" }, { "dropping-particle" : "", "family" : "Capalbo", "given" : "Andrea", "non-dropping-particle" : "", "parse-names" : false, "suffix" : "" }, { "dropping-particle" : "", "family" : "Cesari", "given" : "Francesca", "non-dropping-particle" : "", "parse-names" : false, "suffix" : "" }, { "dropping-particle" : "", "family" : "Abbate", "given" : "Rosanna", "non-dropping-particle" : "", "parse-names" : false, "suffix" : "" }, { "dropping-particle" : "", "family" : "Gensini", "given" : "Gian Franco", "non-dropping-particle" : "", "parse-names" : false, "suffix" : "" } ], "container-title" : "European Journal of Cardiovascular Prevention &amp; Rehabilitation", "id" : "ITEM-4", "issue" : "3", "issued" : { "date-parts" : [ [ "2008", "6" ] ] }, "page" : "247-257", "title" : "Physical activity during leisure time and primary prevention of coronary heart disease: an updated meta-analysis of cohort studies", "type" : "article-journal", "volume" : "15" }, "uris" : [ "http://www.mendeley.com/documents/?uuid=8c984fbb-04b4-43ea-9ea8-58c276307062" ] } ], "mendeley" : { "formattedCitation" : "&lt;sup&gt;4\u20137&lt;/sup&gt;", "plainTextFormattedCitation" : "4\u20137", "previouslyFormattedCitation" : "&lt;sup&gt;4\u20137&lt;/sup&gt;" }, "properties" : { "noteIndex" : 0 }, "schema" : "https://github.com/citation-style-language/schema/raw/master/csl-citation.json" }</w:instrText>
      </w:r>
      <w:r w:rsidR="00CB6E6F">
        <w:rPr>
          <w:rFonts w:ascii="Arial" w:hAnsi="Arial" w:cs="Arial"/>
          <w:sz w:val="22"/>
          <w:szCs w:val="22"/>
        </w:rPr>
        <w:fldChar w:fldCharType="separate"/>
      </w:r>
      <w:r w:rsidR="00A55FEA" w:rsidRPr="00A55FEA">
        <w:rPr>
          <w:rFonts w:ascii="Arial" w:hAnsi="Arial" w:cs="Arial"/>
          <w:noProof/>
          <w:sz w:val="22"/>
          <w:szCs w:val="22"/>
          <w:vertAlign w:val="superscript"/>
        </w:rPr>
        <w:t>4–7</w:t>
      </w:r>
      <w:r w:rsidR="00CB6E6F">
        <w:rPr>
          <w:rFonts w:ascii="Arial" w:hAnsi="Arial" w:cs="Arial"/>
          <w:sz w:val="22"/>
          <w:szCs w:val="22"/>
        </w:rPr>
        <w:fldChar w:fldCharType="end"/>
      </w:r>
      <w:r w:rsidR="00CB6E6F">
        <w:rPr>
          <w:rFonts w:ascii="Arial" w:hAnsi="Arial" w:cs="Arial"/>
          <w:sz w:val="22"/>
          <w:szCs w:val="22"/>
        </w:rPr>
        <w:t xml:space="preserve"> </w:t>
      </w:r>
      <w:commentRangeStart w:id="4"/>
      <w:r>
        <w:rPr>
          <w:rFonts w:ascii="Arial" w:eastAsia="Arial Unicode MS" w:hAnsi="Arial" w:cs="Arial"/>
          <w:sz w:val="22"/>
          <w:szCs w:val="22"/>
        </w:rPr>
        <w:t>Only</w:t>
      </w:r>
      <w:r w:rsidR="00CB6E6F">
        <w:rPr>
          <w:rFonts w:ascii="Arial" w:eastAsia="Arial Unicode MS" w:hAnsi="Arial" w:cs="Arial"/>
          <w:sz w:val="22"/>
          <w:szCs w:val="22"/>
        </w:rPr>
        <w:t xml:space="preserve"> 40% of men and 28% of women in England achieve recommendations of 30 minutes of physical activity at least five days a week</w:t>
      </w:r>
      <w:r>
        <w:rPr>
          <w:rFonts w:ascii="Arial" w:eastAsia="Arial Unicode MS" w:hAnsi="Arial" w:cs="Arial"/>
          <w:sz w:val="22"/>
          <w:szCs w:val="22"/>
        </w:rPr>
        <w:t>, according to self-reported exercise levels which may underestimate the extent of the problem of inactivity</w:t>
      </w:r>
      <w:r w:rsidR="00CB6E6F">
        <w:rPr>
          <w:rFonts w:ascii="Arial" w:eastAsia="Arial Unicode MS" w:hAnsi="Arial" w:cs="Arial"/>
          <w:sz w:val="22"/>
          <w:szCs w:val="22"/>
        </w:rPr>
        <w:t>.</w:t>
      </w:r>
      <w:commentRangeEnd w:id="4"/>
      <w:r w:rsidR="00D37AE0">
        <w:rPr>
          <w:rStyle w:val="CommentReference"/>
        </w:rPr>
        <w:commentReference w:id="4"/>
      </w:r>
      <w:r w:rsidR="00CB6E6F">
        <w:rPr>
          <w:rFonts w:ascii="Arial" w:eastAsia="Arial Unicode MS" w:hAnsi="Arial" w:cs="Arial"/>
          <w:sz w:val="22"/>
          <w:szCs w:val="22"/>
        </w:rPr>
        <w:fldChar w:fldCharType="begin" w:fldLock="1"/>
      </w:r>
      <w:r w:rsidR="00A55FEA">
        <w:rPr>
          <w:rFonts w:ascii="Arial" w:eastAsia="Arial Unicode MS" w:hAnsi="Arial" w:cs="Arial"/>
          <w:sz w:val="22"/>
          <w:szCs w:val="22"/>
        </w:rPr>
        <w:instrText>ADDIN CSL_CITATION { "citationItems" : [ { "id" : "ITEM-1", "itemData" : { "abstract" : "A UK-wide document that presents guidelines on the volume, duration, frequency and type of physical activity required across the lifecourse to achieve general health benefits. It is aimed at the NHS, local authorities and a range of other organisations designing services to promote physical activity. The document is intended for professionals, practitioners and policymakers concerned with formulating and implementing policies and programmes that utilise the promotion of physical activity, sport, exercise and active travel to achieve health gains.", "author" : [ { "dropping-particle" : "", "family" : "Department of Health", "given" : "", "non-dropping-particle" : "", "parse-names" : false, "suffix" : "" } ], "id" : "ITEM-1", "issued" : { "date-parts" : [ [ "2011" ] ] }, "number-of-pages" : "62", "publisher-place" : "London", "title" : "Start Active , Stay Active", "type" : "report" }, "uris" : [ "http://www.mendeley.com/documents/?uuid=eb3f84bc-80a6-45b8-9599-54593212ee64" ] } ], "mendeley" : { "formattedCitation" : "&lt;sup&gt;8&lt;/sup&gt;", "plainTextFormattedCitation" : "8", "previouslyFormattedCitation" : "&lt;sup&gt;8&lt;/sup&gt;" }, "properties" : { "noteIndex" : 0 }, "schema" : "https://github.com/citation-style-language/schema/raw/master/csl-citation.json" }</w:instrText>
      </w:r>
      <w:r w:rsidR="00CB6E6F">
        <w:rPr>
          <w:rFonts w:ascii="Arial" w:eastAsia="Arial Unicode MS" w:hAnsi="Arial" w:cs="Arial"/>
          <w:sz w:val="22"/>
          <w:szCs w:val="22"/>
        </w:rPr>
        <w:fldChar w:fldCharType="separate"/>
      </w:r>
      <w:r w:rsidR="00A55FEA" w:rsidRPr="00A55FEA">
        <w:rPr>
          <w:rFonts w:ascii="Arial" w:eastAsia="Arial Unicode MS" w:hAnsi="Arial" w:cs="Arial"/>
          <w:noProof/>
          <w:sz w:val="22"/>
          <w:szCs w:val="22"/>
          <w:vertAlign w:val="superscript"/>
        </w:rPr>
        <w:t>8</w:t>
      </w:r>
      <w:r w:rsidR="00CB6E6F">
        <w:rPr>
          <w:rFonts w:ascii="Arial" w:eastAsia="Arial Unicode MS" w:hAnsi="Arial" w:cs="Arial"/>
          <w:sz w:val="22"/>
          <w:szCs w:val="22"/>
        </w:rPr>
        <w:fldChar w:fldCharType="end"/>
      </w:r>
      <w:r w:rsidR="00CB6E6F">
        <w:rPr>
          <w:rFonts w:ascii="Arial" w:eastAsia="Arial Unicode MS" w:hAnsi="Arial" w:cs="Arial"/>
          <w:sz w:val="22"/>
          <w:szCs w:val="22"/>
        </w:rPr>
        <w:t xml:space="preserve"> </w:t>
      </w:r>
    </w:p>
    <w:p w14:paraId="70A12D1E" w14:textId="0CCBBBBB" w:rsidR="00470106" w:rsidRDefault="00440A0B" w:rsidP="00B35BA4">
      <w:pPr>
        <w:spacing w:after="240" w:line="276" w:lineRule="auto"/>
        <w:jc w:val="both"/>
        <w:rPr>
          <w:rFonts w:ascii="Arial" w:eastAsia="Arial Unicode MS" w:hAnsi="Arial" w:cs="Arial"/>
          <w:sz w:val="22"/>
          <w:szCs w:val="22"/>
        </w:rPr>
      </w:pPr>
      <w:r>
        <w:rPr>
          <w:rFonts w:ascii="Arial" w:eastAsia="Arial Unicode MS" w:hAnsi="Arial" w:cs="Arial"/>
          <w:sz w:val="22"/>
          <w:szCs w:val="22"/>
        </w:rPr>
        <w:t>Active transport is the use of physical activity, most commonly walking or cycling, to commute.</w:t>
      </w:r>
      <w:r w:rsidR="003E3B79">
        <w:rPr>
          <w:rFonts w:ascii="Arial" w:eastAsia="Arial Unicode MS" w:hAnsi="Arial" w:cs="Arial"/>
          <w:sz w:val="22"/>
          <w:szCs w:val="22"/>
        </w:rPr>
        <w:fldChar w:fldCharType="begin" w:fldLock="1"/>
      </w:r>
      <w:r w:rsidR="00A55FEA">
        <w:rPr>
          <w:rFonts w:ascii="Arial" w:eastAsia="Arial Unicode MS" w:hAnsi="Arial" w:cs="Arial"/>
          <w:sz w:val="22"/>
          <w:szCs w:val="22"/>
        </w:rPr>
        <w:instrText>ADDIN CSL_CITATION { "citationItems" : [ { "id" : "ITEM-1", "itemData" : { "abstract" : "A UK-wide document that presents guidelines on the volume, duration, frequency and type of physical activity required across the lifecourse to achieve general health benefits. It is aimed at the NHS, local authorities and a range of other organisations designing services to promote physical activity. The document is intended for professionals, practitioners and policymakers concerned with formulating and implementing policies and programmes that utilise the promotion of physical activity, sport, exercise and active travel to achieve health gains.", "author" : [ { "dropping-particle" : "", "family" : "Department of Health", "given" : "", "non-dropping-particle" : "", "parse-names" : false, "suffix" : "" } ], "id" : "ITEM-1", "issued" : { "date-parts" : [ [ "2011" ] ] }, "number-of-pages" : "62", "publisher-place" : "London", "title" : "Start Active , Stay Active", "type" : "report" }, "uris" : [ "http://www.mendeley.com/documents/?uuid=eb3f84bc-80a6-45b8-9599-54593212ee64" ] }, { "id" : "ITEM-2", "itemData" : { "author" : [ { "dropping-particle" : "", "family" : "Department of Transport", "given" : "", "non-dropping-particle" : "", "parse-names" : false, "suffix" : "" } ], "id" : "ITEM-2", "issued" : { "date-parts" : [ [ "2011" ] ] }, "number-of-pages" : "1-2", "title" : "What is Active Transport ?", "type" : "report" }, "uris" : [ "http://www.mendeley.com/documents/?uuid=bd85e2bb-54fa-46b5-9942-7d1ecbbff009" ] } ], "mendeley" : { "formattedCitation" : "&lt;sup&gt;8,10&lt;/sup&gt;", "plainTextFormattedCitation" : "8,10", "previouslyFormattedCitation" : "&lt;sup&gt;8,10&lt;/sup&gt;" }, "properties" : { "noteIndex" : 0 }, "schema" : "https://github.com/citation-style-language/schema/raw/master/csl-citation.json" }</w:instrText>
      </w:r>
      <w:r w:rsidR="003E3B79">
        <w:rPr>
          <w:rFonts w:ascii="Arial" w:eastAsia="Arial Unicode MS" w:hAnsi="Arial" w:cs="Arial"/>
          <w:sz w:val="22"/>
          <w:szCs w:val="22"/>
        </w:rPr>
        <w:fldChar w:fldCharType="separate"/>
      </w:r>
      <w:r w:rsidR="00A55FEA" w:rsidRPr="00A55FEA">
        <w:rPr>
          <w:rFonts w:ascii="Arial" w:eastAsia="Arial Unicode MS" w:hAnsi="Arial" w:cs="Arial"/>
          <w:noProof/>
          <w:sz w:val="22"/>
          <w:szCs w:val="22"/>
          <w:vertAlign w:val="superscript"/>
        </w:rPr>
        <w:t>8,10</w:t>
      </w:r>
      <w:r w:rsidR="003E3B79">
        <w:rPr>
          <w:rFonts w:ascii="Arial" w:eastAsia="Arial Unicode MS" w:hAnsi="Arial" w:cs="Arial"/>
          <w:sz w:val="22"/>
          <w:szCs w:val="22"/>
        </w:rPr>
        <w:fldChar w:fldCharType="end"/>
      </w:r>
      <w:r>
        <w:rPr>
          <w:rFonts w:ascii="Arial" w:eastAsia="Arial Unicode MS" w:hAnsi="Arial" w:cs="Arial"/>
          <w:sz w:val="22"/>
          <w:szCs w:val="22"/>
        </w:rPr>
        <w:t xml:space="preserve"> Compared to recreational physical activity, active transport offers greater potential to incorporate physical activity into daily routines</w:t>
      </w:r>
      <w:r w:rsidR="0084127C">
        <w:rPr>
          <w:rFonts w:ascii="Arial" w:eastAsia="Arial Unicode MS" w:hAnsi="Arial" w:cs="Arial"/>
          <w:sz w:val="22"/>
          <w:szCs w:val="22"/>
        </w:rPr>
        <w:t xml:space="preserve">. </w:t>
      </w:r>
      <w:commentRangeStart w:id="5"/>
      <w:del w:id="6" w:author="Author">
        <w:r w:rsidR="006A3477" w:rsidDel="00C472BF">
          <w:rPr>
            <w:rFonts w:ascii="Arial" w:eastAsia="Arial Unicode MS" w:hAnsi="Arial" w:cs="Arial"/>
            <w:sz w:val="22"/>
            <w:szCs w:val="22"/>
          </w:rPr>
          <w:delText>Modal shift from private motor vehicles to walking and cycling through policy and behavioural interventions offers great potential to incorporate physical activity into daily living. Due to its speed (enabling greater distances of travel than walking) and efficiency, cycling in particular is seen as an accessible and sustainable approach to increasing physical activity levels and tackling CHD.</w:delText>
        </w:r>
        <w:r w:rsidR="001D21DF" w:rsidDel="00C472BF">
          <w:rPr>
            <w:rFonts w:ascii="Arial" w:eastAsia="Arial Unicode MS" w:hAnsi="Arial" w:cs="Arial"/>
            <w:sz w:val="22"/>
            <w:szCs w:val="22"/>
          </w:rPr>
          <w:fldChar w:fldCharType="begin" w:fldLock="1"/>
        </w:r>
        <w:r w:rsidR="00EE2AF3" w:rsidDel="00C472BF">
          <w:rPr>
            <w:rFonts w:ascii="Arial" w:eastAsia="Arial Unicode MS" w:hAnsi="Arial" w:cs="Arial"/>
            <w:sz w:val="22"/>
            <w:szCs w:val="22"/>
          </w:rPr>
          <w:delInstrText>ADDIN CSL_CITATION { "citationItems" : [ { "id" : "ITEM-1", "itemData" : { "DOI" : "10.1016/S0140-6736(09)61714-1", "abstract" : "We used Comparative Risk Assessment methods to estimate the health effects of alternative urban land transport scenarios for two settings?London, UK, and Delhi, India. For each setting, we compared a business-as-usual 2030 projection (without policies for reduction of greenhouse gases) with alternative scenarios?lower-carbon-emission motor vehicles, increased active travel, and a combination of the two. We developed separate models that linked transport scenarios with physical activity, air pollution, and risk of road traffic injury. In both cities, we noted that reduction in carbon dioxide emissions through an increase in active travel and less use of motor vehicles had larger health benefits per million population (7332 disability-adjusted life-years [DALYs] in London, and 12?516 in Delhi in 1 year) than from the increased use of lower-emission motor vehicles (160 DALYs in London, and 1696 in Delhi). However, combination of active travel and lower-emission motor vehicles would give the largest benefits (7439 DALYs in London, 12?995 in Delhi), notably from a reduction in the number of years of life lost from ischaemic heart disease (10?19% in London, 11?25% in Delhi). Although uncertainties remain, climate change mitigation in transport should benefit public health substantially. Policies to increase the acceptability, appeal, and safety of active urban travel, and discourage travel in private motor vehicles would provide larger health benefits than would policies that focus solely on lower-emission motor vehicles.", "author" : [ { "dropping-particle" : "", "family" : "Woodcock", "given" : "James", "non-dropping-particle" : "", "parse-names" : false, "suffix" : "" }, { "dropping-particle" : "", "family" : "Edwards", "given" : "Phil", "non-dropping-particle" : "", "parse-names" : false, "suffix" : "" }, { "dropping-particle" : "", "family" : "Tonne", "given" : "Cathryn", "non-dropping-particle" : "", "parse-names" : false, "suffix" : "" }, { "dropping-particle" : "", "family" : "Armstrong", "given" : "Ben G", "non-dropping-particle" : "", "parse-names" : false, "suffix" : "" }, { "dropping-particle" : "", "family" : "Ashiru", "given" : "Olu", "non-dropping-particle" : "", "parse-names" : false, "suffix" : "" }, { "dropping-particle" : "", "family" : "Banister", "given" : "David", "non-dropping-particle" : "", "parse-names" : false, "suffix" : "" }, { "dropping-particle" : "", "family" : "Beevers", "given" : "Sean", "non-dropping-particle" : "", "parse-names" : false, "suffix" : "" }, { "dropping-particle" : "", "family" : "Chalabi", "given" : "Zaid", "non-dropping-particle" : "", "parse-names" : false, "suffix" : "" }, { "dropping-particle" : "", "family" : "Chowdhury", "given" : "Zohir", "non-dropping-particle" : "", "parse-names" : false, "suffix" : "" }, { "dropping-particle" : "", "family" : "Cohen", "given" : "Aaron", "non-dropping-particle" : "", "parse-names" : false, "suffix" : "" }, { "dropping-particle" : "", "family" : "Franco", "given" : "Oscar H", "non-dropping-particle" : "", "parse-names" : false, "suffix" : "" }, { "dropping-particle" : "", "family" : "Haines", "given" : "Andy", "non-dropping-particle" : "", "parse-names" : false, "suffix" : "" }, { "dropping-particle" : "", "family" : "Hickman", "given" : "Robin", "non-dropping-particle" : "", "parse-names" : false, "suffix" : "" }, { "dropping-particle" : "", "family" : "Lindsay", "given" : "Graeme", "non-dropping-particle" : "", "parse-names" : false, "suffix" : "" }, { "dropping-particle" : "", "family" : "Mittal", "given" : "Ishaan", "non-dropping-particle" : "", "parse-names" : false, "suffix" : "" }, { "dropping-particle" : "", "family" : "Mohan", "given" : "Dinesh", "non-dropping-particle" : "", "parse-names" : false, "suffix" : "" }, { "dropping-particle" : "", "family" : "Tiwari", "given" : "Geetam", "non-dropping-particle" : "", "parse-names" : false, "suffix" : "" }, { "dropping-particle" : "", "family" : "Woodward", "given" : "Alistair", "non-dropping-particle" : "", "parse-names" : false, "suffix" : "" }, { "dropping-particle" : "", "family" : "Roberts", "given" : "Ian", "non-dropping-particle" : "", "parse-names" : false, "suffix" : "" } ], "container-title" : "The Lancet", "genre" : "JOUR", "id" : "ITEM-1", "issue" : "9705", "issued" : { "date-parts" : [ [ "2009", "1", "3" ] ] }, "note" : "doi: 10.1016/S0140-6736(09)61714-1", "page" : "1930-1943", "publisher" : "Elsevier", "title" : "Public health benefits of strategies to reduce greenhouse-gas emissions: urban land transport", "type" : "article-journal", "volume" : "374" }, "uris" : [ "http://www.mendeley.com/documents/?uuid=2c66d60d-0596-431d-bc6a-2ad863b8496f" ] } ], "mendeley" : { "formattedCitation" : "&lt;sup&gt;11&lt;/sup&gt;", "plainTextFormattedCitation" : "11", "previouslyFormattedCitation" : "&lt;sup&gt;11&lt;/sup&gt;" }, "properties" : { "noteIndex" : 0 }, "schema" : "https://github.com/citation-style-language/schema/raw/master/csl-citation.json" }</w:delInstrText>
        </w:r>
        <w:r w:rsidR="001D21DF" w:rsidDel="00C472BF">
          <w:rPr>
            <w:rFonts w:ascii="Arial" w:eastAsia="Arial Unicode MS" w:hAnsi="Arial" w:cs="Arial"/>
            <w:sz w:val="22"/>
            <w:szCs w:val="22"/>
          </w:rPr>
          <w:fldChar w:fldCharType="separate"/>
        </w:r>
        <w:r w:rsidR="003605D4" w:rsidRPr="003605D4" w:rsidDel="00C472BF">
          <w:rPr>
            <w:rFonts w:ascii="Arial" w:eastAsia="Arial Unicode MS" w:hAnsi="Arial" w:cs="Arial"/>
            <w:noProof/>
            <w:sz w:val="22"/>
            <w:szCs w:val="22"/>
            <w:vertAlign w:val="superscript"/>
          </w:rPr>
          <w:delText>11</w:delText>
        </w:r>
        <w:r w:rsidR="001D21DF" w:rsidDel="00C472BF">
          <w:rPr>
            <w:rFonts w:ascii="Arial" w:eastAsia="Arial Unicode MS" w:hAnsi="Arial" w:cs="Arial"/>
            <w:sz w:val="22"/>
            <w:szCs w:val="22"/>
          </w:rPr>
          <w:fldChar w:fldCharType="end"/>
        </w:r>
        <w:commentRangeEnd w:id="5"/>
        <w:r w:rsidDel="00C472BF">
          <w:rPr>
            <w:rStyle w:val="CommentReference"/>
          </w:rPr>
          <w:commentReference w:id="5"/>
        </w:r>
        <w:r w:rsidR="00C472BF" w:rsidDel="00C472BF">
          <w:rPr>
            <w:rFonts w:ascii="Arial" w:eastAsia="Arial Unicode MS" w:hAnsi="Arial" w:cs="Arial"/>
            <w:sz w:val="22"/>
            <w:szCs w:val="22"/>
          </w:rPr>
          <w:delText xml:space="preserve"> </w:delText>
        </w:r>
      </w:del>
      <w:r w:rsidR="00C472BF">
        <w:rPr>
          <w:rFonts w:ascii="Arial" w:eastAsia="Arial Unicode MS" w:hAnsi="Arial" w:cs="Arial"/>
          <w:sz w:val="22"/>
          <w:szCs w:val="22"/>
        </w:rPr>
        <w:t xml:space="preserve">Moreover, </w:t>
      </w:r>
      <w:r w:rsidR="00C472BF" w:rsidRPr="00B35BA4">
        <w:rPr>
          <w:rFonts w:ascii="Arial" w:eastAsia="Arial Unicode MS" w:hAnsi="Arial" w:cs="Arial"/>
          <w:sz w:val="22"/>
          <w:szCs w:val="22"/>
        </w:rPr>
        <w:t xml:space="preserve">participants who engage in </w:t>
      </w:r>
      <w:r w:rsidR="00C472BF">
        <w:rPr>
          <w:rFonts w:ascii="Arial" w:eastAsia="Arial Unicode MS" w:hAnsi="Arial" w:cs="Arial"/>
          <w:sz w:val="22"/>
          <w:szCs w:val="22"/>
        </w:rPr>
        <w:t>any</w:t>
      </w:r>
      <w:r w:rsidR="00C472BF" w:rsidRPr="00B35BA4">
        <w:rPr>
          <w:rFonts w:ascii="Arial" w:eastAsia="Arial Unicode MS" w:hAnsi="Arial" w:cs="Arial"/>
          <w:sz w:val="22"/>
          <w:szCs w:val="22"/>
        </w:rPr>
        <w:t xml:space="preserve"> active transport ha</w:t>
      </w:r>
      <w:r w:rsidR="00C472BF">
        <w:rPr>
          <w:rFonts w:ascii="Arial" w:eastAsia="Arial Unicode MS" w:hAnsi="Arial" w:cs="Arial"/>
          <w:sz w:val="22"/>
          <w:szCs w:val="22"/>
        </w:rPr>
        <w:t>ve</w:t>
      </w:r>
      <w:r w:rsidR="00C472BF" w:rsidRPr="00B35BA4">
        <w:rPr>
          <w:rFonts w:ascii="Arial" w:eastAsia="Arial Unicode MS" w:hAnsi="Arial" w:cs="Arial"/>
          <w:sz w:val="22"/>
          <w:szCs w:val="22"/>
        </w:rPr>
        <w:t xml:space="preserve"> </w:t>
      </w:r>
      <w:r w:rsidR="00C472BF">
        <w:rPr>
          <w:rFonts w:ascii="Arial" w:eastAsia="Arial Unicode MS" w:hAnsi="Arial" w:cs="Arial"/>
          <w:sz w:val="22"/>
          <w:szCs w:val="22"/>
        </w:rPr>
        <w:t>improved cardiovascular risk profiles including lower body mass index</w:t>
      </w:r>
      <w:r w:rsidR="00C472BF" w:rsidRPr="00B35BA4">
        <w:rPr>
          <w:rFonts w:ascii="Arial" w:eastAsia="Arial Unicode MS" w:hAnsi="Arial" w:cs="Arial"/>
          <w:sz w:val="22"/>
          <w:szCs w:val="22"/>
        </w:rPr>
        <w:t xml:space="preserve">, mean waist circumference </w:t>
      </w:r>
      <w:r w:rsidR="00C472BF">
        <w:rPr>
          <w:rFonts w:ascii="Arial" w:eastAsia="Arial Unicode MS" w:hAnsi="Arial" w:cs="Arial"/>
          <w:sz w:val="22"/>
          <w:szCs w:val="22"/>
        </w:rPr>
        <w:t>and likelihood of hypertension and diabetes</w:t>
      </w:r>
    </w:p>
    <w:p w14:paraId="7BD142AC" w14:textId="7AF16843" w:rsidR="00C472BF" w:rsidRDefault="00C472BF" w:rsidP="00B35BA4">
      <w:pPr>
        <w:spacing w:after="240" w:line="276" w:lineRule="auto"/>
        <w:jc w:val="both"/>
        <w:rPr>
          <w:rFonts w:ascii="Arial" w:eastAsia="Arial Unicode MS" w:hAnsi="Arial" w:cs="Arial"/>
          <w:sz w:val="22"/>
          <w:szCs w:val="22"/>
        </w:rPr>
      </w:pPr>
      <w:r>
        <w:rPr>
          <w:rFonts w:ascii="Arial" w:eastAsia="Arial Unicode MS" w:hAnsi="Arial" w:cs="Arial"/>
          <w:sz w:val="22"/>
          <w:szCs w:val="22"/>
        </w:rPr>
        <w:t>Although recent studies suggest a dose-response relationship between active transport and markers of cardiovascular fitness,</w:t>
      </w:r>
      <w:r>
        <w:rPr>
          <w:rFonts w:ascii="Arial" w:eastAsia="Arial Unicode MS" w:hAnsi="Arial" w:cs="Arial"/>
          <w:sz w:val="22"/>
          <w:szCs w:val="22"/>
        </w:rPr>
        <w:fldChar w:fldCharType="begin" w:fldLock="1"/>
      </w:r>
      <w:r>
        <w:rPr>
          <w:rFonts w:ascii="Arial" w:eastAsia="Arial Unicode MS" w:hAnsi="Arial" w:cs="Arial"/>
          <w:sz w:val="22"/>
          <w:szCs w:val="22"/>
        </w:rPr>
        <w:instrText>ADDIN CSL_CITATION { "citationItems" : [ { "id" : "ITEM-1", "itemData" : { "DOI" : "10.1016/S2213-8587(16)00053-X", "ISBN" : "22138587 (ISSN)", "ISSN" : "22138595", "PMID" : "26995106", "abstract" : "Background: Physical inactivity is a leading cause of obesity and premature mortality. We aimed to examine the relation between active commuting and obesity in mid-life using objectively measured anthropometric data from UK Biobank. Methods: Cross-sectional, observational data from UK Biobank were used. These were collected from individuals aged 40-69 years who visited 22 assessment centres across the UK between 2006 and 2010. Self-reported commuting method was operationalised into seven categories, ordered to reflect typical levels of physical exertion. The outcomes assessed were BMI (based on objectively measured weight and height) and percentage body fat. Hypothesised confounders were income, area deprivation, urban or rural residence, education, alcohol intake, smoking, leisure physical activity, recreational walking, occupational physical activity, general health, and limiting illness or disability. We used sex-stratified multivariate linear-regression models. Findings: Final complete case sample sizes were 72 999 men and 83 667 women for the BMI outcome and 72 139 men and 82 788 women for the percentage body fat outcome. Active commuting was significantly and independently associated with reduced BMI and percentage body fat for both sexes, with a graded pattern apparent across the seven commuting categories. In fully adjusted models, compared with their car-only counterparts, mixed public and active transport commuters had significantly lower BMI (men: ?? coefficient -1??00 kg/m2 [95% CI -1??14 to -0??87], p&lt;0??0001; women: -0??67 kg/m2 [-0??86 to -0??47], p&lt;0??0001), as did cycling or cycling and walking commuters (men: -1??71 kg/m2 [95% CI -1??86 to -1??56], p&lt;0??0001; women: -1??65 kg/m2 [-1??92 to -1??38], p&lt;0??0001). Similarly, compared with car-only commuters, mixed public transport and active commuters had significantly lower percentage body fat (men: -1??32% [95% CI -1??53 to -1??12], p&lt;0??0001; women: -1??10% [-1??40 to -0??81], p&lt;0??0001), as did cycling or cycling and walking commuters (men: -2??75% [95% CI -3??03 to -2??48], p&lt;0??0001; women: -3??26% [-3??80 to -2??71], p&lt;0??0001). Interpretation: This study is the first to use UK Biobank data to address the topic of active commuting and obesity and shows robust, independent associations between active commuting and healthier bodyweight and composition. These findings support the case for interventions to promote active travel as a population-level policy response for prevention of obe\u2026", "author" : [ { "dropping-particle" : "", "family" : "Flint", "given" : "Ellen", "non-dropping-particle" : "", "parse-names" : false, "suffix" : "" }, { "dropping-particle" : "", "family" : "Cummins", "given" : "Steven", "non-dropping-particle" : "", "parse-names" : false, "suffix" : "" } ], "container-title" : "The Lancet Diabetes and Endocrinology", "id" : "ITEM-1", "issue" : "5", "issued" : { "date-parts" : [ [ "2016" ] ] }, "page" : "420-435", "publisher" : "Elsevier Ltd", "title" : "Active commuting and obesity in mid-life: Cross-sectional, observational evidence from UK Biobank", "type" : "article-journal", "volume" : "4" }, "uris" : [ "http://www.mendeley.com/documents/?uuid=d5891f5e-67b1-4810-bea0-33b0ae58b09f" ] } ], "mendeley" : { "formattedCitation" : "&lt;sup&gt;16&lt;/sup&gt;", "plainTextFormattedCitation" : "16", "previouslyFormattedCitation" : "&lt;sup&gt;16&lt;/sup&gt;" }, "properties" : { "noteIndex" : 0 }, "schema" : "https://github.com/citation-style-language/schema/raw/master/csl-citation.json" }</w:instrText>
      </w:r>
      <w:r>
        <w:rPr>
          <w:rFonts w:ascii="Arial" w:eastAsia="Arial Unicode MS" w:hAnsi="Arial" w:cs="Arial"/>
          <w:sz w:val="22"/>
          <w:szCs w:val="22"/>
        </w:rPr>
        <w:fldChar w:fldCharType="separate"/>
      </w:r>
      <w:r w:rsidRPr="00EE2AF3">
        <w:rPr>
          <w:rFonts w:ascii="Arial" w:eastAsia="Arial Unicode MS" w:hAnsi="Arial" w:cs="Arial"/>
          <w:noProof/>
          <w:sz w:val="22"/>
          <w:szCs w:val="22"/>
          <w:vertAlign w:val="superscript"/>
        </w:rPr>
        <w:t>16</w:t>
      </w:r>
      <w:r>
        <w:rPr>
          <w:rFonts w:ascii="Arial" w:eastAsia="Arial Unicode MS" w:hAnsi="Arial" w:cs="Arial"/>
          <w:sz w:val="22"/>
          <w:szCs w:val="22"/>
        </w:rPr>
        <w:fldChar w:fldCharType="end"/>
      </w:r>
      <w:r>
        <w:rPr>
          <w:rFonts w:ascii="Arial" w:eastAsia="Arial Unicode MS" w:hAnsi="Arial" w:cs="Arial"/>
          <w:sz w:val="22"/>
          <w:szCs w:val="22"/>
        </w:rPr>
        <w:t xml:space="preserve"> </w:t>
      </w:r>
      <w:r w:rsidRPr="00C53FA1">
        <w:rPr>
          <w:rFonts w:ascii="Arial" w:eastAsia="Arial Unicode MS" w:hAnsi="Arial" w:cs="Arial"/>
          <w:sz w:val="22"/>
          <w:szCs w:val="22"/>
        </w:rPr>
        <w:t xml:space="preserve">there is a paucity of population based data about the association between active transport and cardiovascular events.  </w:t>
      </w:r>
      <w:r>
        <w:rPr>
          <w:rFonts w:ascii="Arial" w:eastAsia="Arial Unicode MS" w:hAnsi="Arial" w:cs="Arial"/>
          <w:sz w:val="22"/>
          <w:szCs w:val="22"/>
        </w:rPr>
        <w:t>A prospective study of two cohorts (</w:t>
      </w:r>
      <w:r w:rsidRPr="00C472BF">
        <w:rPr>
          <w:rFonts w:ascii="Arial" w:eastAsia="Arial Unicode MS" w:hAnsi="Arial" w:cs="Arial"/>
          <w:sz w:val="22"/>
          <w:szCs w:val="22"/>
          <w:highlight w:val="yellow"/>
        </w:rPr>
        <w:t>of xxx and xxx participants</w:t>
      </w:r>
      <w:r>
        <w:rPr>
          <w:rFonts w:ascii="Arial" w:eastAsia="Arial Unicode MS" w:hAnsi="Arial" w:cs="Arial"/>
          <w:sz w:val="22"/>
          <w:szCs w:val="22"/>
        </w:rPr>
        <w:t>) in the East of England found a correlation between increased amount of time spent in active transport and lower risk of death due to AMI in a first cohort, but no association in a second cohort where more detailed data on physical activity were included.</w:t>
      </w:r>
    </w:p>
    <w:p w14:paraId="00CF7BC4" w14:textId="1CF8327A" w:rsidR="00016655" w:rsidRPr="00016655" w:rsidRDefault="00C472BF" w:rsidP="00016655">
      <w:pPr>
        <w:pStyle w:val="NormalWeb"/>
        <w:spacing w:before="0" w:beforeAutospacing="0" w:after="240" w:afterAutospacing="0" w:line="276" w:lineRule="auto"/>
        <w:jc w:val="both"/>
        <w:rPr>
          <w:rFonts w:ascii="Arial" w:eastAsia="Arial Unicode MS" w:hAnsi="Arial" w:cs="Arial"/>
          <w:i/>
          <w:sz w:val="22"/>
          <w:szCs w:val="22"/>
          <w:lang w:val="nl-NL"/>
        </w:rPr>
      </w:pPr>
      <w:r w:rsidRPr="00C472BF">
        <w:rPr>
          <w:rFonts w:ascii="Arial" w:eastAsia="Arial Unicode MS" w:hAnsi="Arial" w:cs="Arial"/>
          <w:color w:val="auto"/>
          <w:sz w:val="22"/>
          <w:szCs w:val="22"/>
          <w:lang w:eastAsia="en-US"/>
        </w:rPr>
        <w:t xml:space="preserve">In the absence of comprehensive population based studies, </w:t>
      </w:r>
      <w:r>
        <w:rPr>
          <w:rFonts w:ascii="Arial" w:eastAsia="Arial Unicode MS" w:hAnsi="Arial" w:cs="Arial"/>
          <w:color w:val="auto"/>
          <w:sz w:val="22"/>
          <w:szCs w:val="22"/>
          <w:lang w:eastAsia="en-US"/>
        </w:rPr>
        <w:t>o</w:t>
      </w:r>
      <w:r w:rsidRPr="00C472BF">
        <w:rPr>
          <w:rFonts w:ascii="Arial" w:eastAsia="Arial Unicode MS" w:hAnsi="Arial" w:cs="Arial"/>
          <w:color w:val="auto"/>
          <w:sz w:val="22"/>
          <w:szCs w:val="22"/>
          <w:lang w:eastAsia="en-US"/>
        </w:rPr>
        <w:t>ur objectives were first to study the association between active transport and AMI, second explore the exten</w:t>
      </w:r>
      <w:r>
        <w:rPr>
          <w:rFonts w:ascii="Arial" w:eastAsia="Arial Unicode MS" w:hAnsi="Arial" w:cs="Arial"/>
          <w:color w:val="auto"/>
          <w:sz w:val="22"/>
          <w:szCs w:val="22"/>
          <w:lang w:eastAsia="en-US"/>
        </w:rPr>
        <w:t>t</w:t>
      </w:r>
      <w:r w:rsidRPr="00C472BF">
        <w:rPr>
          <w:rFonts w:ascii="Arial" w:eastAsia="Arial Unicode MS" w:hAnsi="Arial" w:cs="Arial"/>
          <w:color w:val="auto"/>
          <w:sz w:val="22"/>
          <w:szCs w:val="22"/>
          <w:lang w:eastAsia="en-US"/>
        </w:rPr>
        <w:t xml:space="preserve"> to which the components of active transport, cycling and walking were associated with AMI, and third to investigate whether associations were contingent </w:t>
      </w:r>
      <w:r>
        <w:rPr>
          <w:rFonts w:ascii="Arial" w:eastAsia="Arial Unicode MS" w:hAnsi="Arial" w:cs="Arial"/>
          <w:color w:val="auto"/>
          <w:sz w:val="22"/>
          <w:szCs w:val="22"/>
          <w:lang w:eastAsia="en-US"/>
        </w:rPr>
        <w:t xml:space="preserve">on </w:t>
      </w:r>
      <w:r w:rsidRPr="00C472BF">
        <w:rPr>
          <w:rFonts w:ascii="Arial" w:eastAsia="Arial Unicode MS" w:hAnsi="Arial" w:cs="Arial"/>
          <w:color w:val="auto"/>
          <w:sz w:val="22"/>
          <w:szCs w:val="22"/>
          <w:lang w:eastAsia="en-US"/>
        </w:rPr>
        <w:t>a time lag effect between the dates of exposure to active transport and indecent AMI.</w:t>
      </w:r>
    </w:p>
    <w:p w14:paraId="32CBAD26" w14:textId="77777777" w:rsidR="00CE0CC2" w:rsidRPr="00B35BA4" w:rsidRDefault="00CE0CC2" w:rsidP="00B35BA4">
      <w:pPr>
        <w:spacing w:after="240" w:line="276" w:lineRule="auto"/>
        <w:rPr>
          <w:rFonts w:ascii="Arial" w:hAnsi="Arial" w:cs="Arial"/>
          <w:b/>
          <w:sz w:val="22"/>
          <w:szCs w:val="22"/>
        </w:rPr>
      </w:pPr>
      <w:r w:rsidRPr="00B35BA4">
        <w:rPr>
          <w:rFonts w:ascii="Arial" w:hAnsi="Arial" w:cs="Arial"/>
          <w:b/>
          <w:sz w:val="22"/>
          <w:szCs w:val="22"/>
        </w:rPr>
        <w:t>Methods</w:t>
      </w:r>
    </w:p>
    <w:p w14:paraId="4ABE6552" w14:textId="77777777" w:rsidR="00DF18EC" w:rsidRPr="00B35BA4" w:rsidRDefault="00DF18EC" w:rsidP="00B35BA4">
      <w:pPr>
        <w:spacing w:after="240" w:line="276" w:lineRule="auto"/>
        <w:jc w:val="both"/>
        <w:rPr>
          <w:rFonts w:ascii="Arial" w:hAnsi="Arial" w:cs="Arial"/>
          <w:i/>
          <w:sz w:val="22"/>
          <w:szCs w:val="22"/>
          <w:u w:val="single"/>
        </w:rPr>
      </w:pPr>
      <w:r w:rsidRPr="00B35BA4">
        <w:rPr>
          <w:rFonts w:ascii="Arial" w:hAnsi="Arial" w:cs="Arial"/>
          <w:i/>
          <w:sz w:val="22"/>
          <w:szCs w:val="22"/>
          <w:u w:val="single"/>
        </w:rPr>
        <w:t>Data sources</w:t>
      </w:r>
    </w:p>
    <w:p w14:paraId="61E8B05C" w14:textId="77777777" w:rsidR="000A40D8" w:rsidRDefault="00106F8A" w:rsidP="00A11616">
      <w:pPr>
        <w:spacing w:after="240" w:line="276" w:lineRule="auto"/>
        <w:jc w:val="both"/>
        <w:rPr>
          <w:rFonts w:ascii="Arial" w:hAnsi="Arial" w:cs="Arial"/>
          <w:sz w:val="22"/>
          <w:szCs w:val="22"/>
        </w:rPr>
      </w:pPr>
      <w:r>
        <w:rPr>
          <w:rFonts w:ascii="Arial" w:hAnsi="Arial" w:cs="Arial"/>
          <w:sz w:val="22"/>
          <w:szCs w:val="22"/>
        </w:rPr>
        <w:t>We extracted all cases of A</w:t>
      </w:r>
      <w:r w:rsidR="00DF18EC" w:rsidRPr="00B35BA4">
        <w:rPr>
          <w:rFonts w:ascii="Arial" w:hAnsi="Arial" w:cs="Arial"/>
          <w:sz w:val="22"/>
          <w:szCs w:val="22"/>
        </w:rPr>
        <w:t>MI</w:t>
      </w:r>
      <w:r>
        <w:rPr>
          <w:rFonts w:ascii="Arial" w:hAnsi="Arial" w:cs="Arial"/>
          <w:sz w:val="22"/>
          <w:szCs w:val="22"/>
        </w:rPr>
        <w:t xml:space="preserve"> admitted to </w:t>
      </w:r>
      <w:r w:rsidR="003F0224">
        <w:rPr>
          <w:rFonts w:ascii="Arial" w:hAnsi="Arial" w:cs="Arial"/>
          <w:sz w:val="22"/>
          <w:szCs w:val="22"/>
        </w:rPr>
        <w:t>hospital</w:t>
      </w:r>
      <w:r>
        <w:rPr>
          <w:rFonts w:ascii="Arial" w:hAnsi="Arial" w:cs="Arial"/>
          <w:sz w:val="22"/>
          <w:szCs w:val="22"/>
        </w:rPr>
        <w:t xml:space="preserve"> between </w:t>
      </w:r>
      <w:commentRangeStart w:id="7"/>
      <w:commentRangeStart w:id="8"/>
      <w:r>
        <w:rPr>
          <w:rFonts w:ascii="Arial" w:hAnsi="Arial" w:cs="Arial"/>
          <w:sz w:val="22"/>
          <w:szCs w:val="22"/>
        </w:rPr>
        <w:t>20</w:t>
      </w:r>
      <w:r w:rsidR="001F0BD8">
        <w:rPr>
          <w:rFonts w:ascii="Arial" w:hAnsi="Arial" w:cs="Arial"/>
          <w:sz w:val="22"/>
          <w:szCs w:val="22"/>
        </w:rPr>
        <w:t>10</w:t>
      </w:r>
      <w:r>
        <w:rPr>
          <w:rFonts w:ascii="Arial" w:hAnsi="Arial" w:cs="Arial"/>
          <w:sz w:val="22"/>
          <w:szCs w:val="22"/>
        </w:rPr>
        <w:t xml:space="preserve"> and 2013 in England </w:t>
      </w:r>
      <w:commentRangeEnd w:id="7"/>
      <w:r w:rsidR="001F0BD8">
        <w:rPr>
          <w:rStyle w:val="CommentReference"/>
        </w:rPr>
        <w:commentReference w:id="7"/>
      </w:r>
      <w:commentRangeEnd w:id="8"/>
      <w:r w:rsidR="004E3826">
        <w:rPr>
          <w:rStyle w:val="CommentReference"/>
        </w:rPr>
        <w:commentReference w:id="8"/>
      </w:r>
      <w:r>
        <w:rPr>
          <w:rFonts w:ascii="Arial" w:hAnsi="Arial" w:cs="Arial"/>
          <w:sz w:val="22"/>
          <w:szCs w:val="22"/>
        </w:rPr>
        <w:t>from</w:t>
      </w:r>
      <w:r w:rsidR="003F0224">
        <w:rPr>
          <w:rFonts w:ascii="Arial" w:hAnsi="Arial" w:cs="Arial"/>
          <w:sz w:val="22"/>
          <w:szCs w:val="22"/>
        </w:rPr>
        <w:t xml:space="preserve"> </w:t>
      </w:r>
      <w:r w:rsidR="001C3602">
        <w:rPr>
          <w:rFonts w:ascii="Arial" w:hAnsi="Arial" w:cs="Arial"/>
          <w:sz w:val="22"/>
          <w:szCs w:val="22"/>
        </w:rPr>
        <w:t>the Myocardial Ischaemia National Audit Project (</w:t>
      </w:r>
      <w:commentRangeStart w:id="9"/>
      <w:r w:rsidR="001C3602">
        <w:rPr>
          <w:rFonts w:ascii="Arial" w:hAnsi="Arial" w:cs="Arial"/>
          <w:sz w:val="22"/>
          <w:szCs w:val="22"/>
        </w:rPr>
        <w:t>MI</w:t>
      </w:r>
      <w:r w:rsidR="00DF18EC" w:rsidRPr="00B35BA4">
        <w:rPr>
          <w:rFonts w:ascii="Arial" w:hAnsi="Arial" w:cs="Arial"/>
          <w:sz w:val="22"/>
          <w:szCs w:val="22"/>
        </w:rPr>
        <w:t>NAP</w:t>
      </w:r>
      <w:commentRangeEnd w:id="9"/>
      <w:r w:rsidR="003A77DE">
        <w:rPr>
          <w:rStyle w:val="CommentReference"/>
        </w:rPr>
        <w:commentReference w:id="9"/>
      </w:r>
      <w:r w:rsidR="001C3602">
        <w:rPr>
          <w:rFonts w:ascii="Arial" w:hAnsi="Arial" w:cs="Arial"/>
          <w:sz w:val="22"/>
          <w:szCs w:val="22"/>
        </w:rPr>
        <w:t>)</w:t>
      </w:r>
      <w:r w:rsidR="004E3826">
        <w:rPr>
          <w:rFonts w:ascii="Arial" w:hAnsi="Arial" w:cs="Arial"/>
          <w:sz w:val="22"/>
          <w:szCs w:val="22"/>
        </w:rPr>
        <w:t>,</w:t>
      </w:r>
      <w:r w:rsidR="003F0224">
        <w:rPr>
          <w:rFonts w:ascii="Arial" w:hAnsi="Arial" w:cs="Arial"/>
          <w:sz w:val="22"/>
          <w:szCs w:val="22"/>
        </w:rPr>
        <w:t xml:space="preserve"> </w:t>
      </w:r>
      <w:r w:rsidR="00DF18EC" w:rsidRPr="00B35BA4">
        <w:rPr>
          <w:rFonts w:ascii="Arial" w:hAnsi="Arial" w:cs="Arial"/>
          <w:sz w:val="22"/>
          <w:szCs w:val="22"/>
        </w:rPr>
        <w:t xml:space="preserve">a </w:t>
      </w:r>
      <w:r w:rsidR="003F0224">
        <w:rPr>
          <w:rFonts w:ascii="Arial" w:hAnsi="Arial" w:cs="Arial"/>
          <w:sz w:val="22"/>
          <w:szCs w:val="22"/>
        </w:rPr>
        <w:t xml:space="preserve">national </w:t>
      </w:r>
      <w:r w:rsidR="00DF18EC" w:rsidRPr="00B35BA4">
        <w:rPr>
          <w:rFonts w:ascii="Arial" w:hAnsi="Arial" w:cs="Arial"/>
          <w:sz w:val="22"/>
          <w:szCs w:val="22"/>
        </w:rPr>
        <w:t xml:space="preserve">prospective </w:t>
      </w:r>
      <w:r w:rsidR="003F0224">
        <w:rPr>
          <w:rFonts w:ascii="Arial" w:hAnsi="Arial" w:cs="Arial"/>
          <w:sz w:val="22"/>
          <w:szCs w:val="22"/>
        </w:rPr>
        <w:t xml:space="preserve">clinical </w:t>
      </w:r>
      <w:r w:rsidR="00DF18EC" w:rsidRPr="00B35BA4">
        <w:rPr>
          <w:rFonts w:ascii="Arial" w:hAnsi="Arial" w:cs="Arial"/>
          <w:sz w:val="22"/>
          <w:szCs w:val="22"/>
        </w:rPr>
        <w:t xml:space="preserve">register </w:t>
      </w:r>
      <w:r w:rsidR="003F0224">
        <w:rPr>
          <w:rFonts w:ascii="Arial" w:hAnsi="Arial" w:cs="Arial"/>
          <w:sz w:val="22"/>
          <w:szCs w:val="22"/>
        </w:rPr>
        <w:t xml:space="preserve">containing </w:t>
      </w:r>
      <w:r w:rsidR="003F0224" w:rsidRPr="003F0224">
        <w:rPr>
          <w:rFonts w:ascii="Arial" w:hAnsi="Arial" w:cs="Arial"/>
          <w:sz w:val="22"/>
          <w:szCs w:val="22"/>
        </w:rPr>
        <w:t>detailed information about quality of care and clinical outcomes of patients</w:t>
      </w:r>
      <w:r w:rsidR="003F0224">
        <w:rPr>
          <w:rFonts w:ascii="Arial" w:hAnsi="Arial" w:cs="Arial"/>
          <w:sz w:val="22"/>
          <w:szCs w:val="22"/>
        </w:rPr>
        <w:t xml:space="preserve"> with AMI. </w:t>
      </w:r>
      <w:r w:rsidR="003F0224" w:rsidRPr="003F0224">
        <w:rPr>
          <w:rFonts w:ascii="Arial" w:hAnsi="Arial" w:cs="Arial"/>
          <w:sz w:val="22"/>
          <w:szCs w:val="22"/>
        </w:rPr>
        <w:t xml:space="preserve">The diagnosis of </w:t>
      </w:r>
      <w:r w:rsidR="003F0224">
        <w:rPr>
          <w:rFonts w:ascii="Arial" w:hAnsi="Arial" w:cs="Arial"/>
          <w:sz w:val="22"/>
          <w:szCs w:val="22"/>
        </w:rPr>
        <w:t>AMI</w:t>
      </w:r>
      <w:r w:rsidR="003F0224" w:rsidRPr="003F0224">
        <w:rPr>
          <w:rFonts w:ascii="Arial" w:hAnsi="Arial" w:cs="Arial"/>
          <w:sz w:val="22"/>
          <w:szCs w:val="22"/>
        </w:rPr>
        <w:t xml:space="preserve"> was based on guidelines from the European Society of Cardiology, American College of Cardiology, and American Heart Association</w:t>
      </w:r>
      <w:r w:rsidR="003F0224">
        <w:rPr>
          <w:rFonts w:ascii="Arial" w:hAnsi="Arial" w:cs="Arial"/>
          <w:sz w:val="22"/>
          <w:szCs w:val="22"/>
        </w:rPr>
        <w:t xml:space="preserve">. Further details of MINAP have been </w:t>
      </w:r>
      <w:commentRangeStart w:id="10"/>
      <w:r w:rsidR="003F0224">
        <w:rPr>
          <w:rFonts w:ascii="Arial" w:hAnsi="Arial" w:cs="Arial"/>
          <w:sz w:val="22"/>
          <w:szCs w:val="22"/>
        </w:rPr>
        <w:t>published previously</w:t>
      </w:r>
      <w:r w:rsidR="003F0224" w:rsidRPr="003F0224" w:rsidDel="003F0224">
        <w:rPr>
          <w:rFonts w:ascii="Arial" w:hAnsi="Arial" w:cs="Arial"/>
          <w:sz w:val="22"/>
          <w:szCs w:val="22"/>
        </w:rPr>
        <w:t xml:space="preserve"> </w:t>
      </w:r>
      <w:commentRangeEnd w:id="10"/>
      <w:r w:rsidR="003F0224">
        <w:rPr>
          <w:rStyle w:val="CommentReference"/>
        </w:rPr>
        <w:commentReference w:id="10"/>
      </w:r>
    </w:p>
    <w:p w14:paraId="47ED58A0" w14:textId="75290374" w:rsidR="00A11616" w:rsidRPr="000A40D8" w:rsidRDefault="00A11616" w:rsidP="00A11616">
      <w:pPr>
        <w:spacing w:after="240" w:line="276" w:lineRule="auto"/>
        <w:jc w:val="both"/>
        <w:rPr>
          <w:rFonts w:ascii="Arial" w:hAnsi="Arial" w:cs="Arial"/>
          <w:sz w:val="22"/>
          <w:szCs w:val="22"/>
          <w:highlight w:val="yellow"/>
        </w:rPr>
      </w:pPr>
      <w:r w:rsidRPr="000A40D8">
        <w:rPr>
          <w:rFonts w:ascii="Arial" w:hAnsi="Arial" w:cs="Arial"/>
          <w:sz w:val="22"/>
          <w:szCs w:val="22"/>
          <w:highlight w:val="yellow"/>
        </w:rPr>
        <w:t xml:space="preserve">PHE data </w:t>
      </w:r>
    </w:p>
    <w:p w14:paraId="776DDACC" w14:textId="794514D9" w:rsidR="00A11616" w:rsidRDefault="00A11616" w:rsidP="00B35BA4">
      <w:pPr>
        <w:spacing w:after="240" w:line="276" w:lineRule="auto"/>
        <w:jc w:val="both"/>
        <w:rPr>
          <w:rFonts w:ascii="Arial" w:hAnsi="Arial" w:cs="Arial"/>
          <w:sz w:val="22"/>
          <w:szCs w:val="22"/>
        </w:rPr>
      </w:pPr>
      <w:r w:rsidRPr="000A40D8">
        <w:rPr>
          <w:rFonts w:ascii="Arial" w:hAnsi="Arial" w:cs="Arial"/>
          <w:sz w:val="22"/>
          <w:szCs w:val="22"/>
          <w:highlight w:val="yellow"/>
        </w:rPr>
        <w:t>Census data</w:t>
      </w:r>
      <w:r>
        <w:rPr>
          <w:rFonts w:ascii="Arial" w:hAnsi="Arial" w:cs="Arial"/>
          <w:sz w:val="22"/>
          <w:szCs w:val="22"/>
        </w:rPr>
        <w:t xml:space="preserve"> </w:t>
      </w:r>
    </w:p>
    <w:p w14:paraId="755DF328" w14:textId="77777777" w:rsidR="00A11616" w:rsidRPr="005466A5" w:rsidRDefault="00A11616" w:rsidP="00A11616">
      <w:pPr>
        <w:spacing w:after="240" w:line="276" w:lineRule="auto"/>
        <w:jc w:val="both"/>
        <w:rPr>
          <w:rFonts w:ascii="Arial" w:hAnsi="Arial" w:cs="Arial"/>
          <w:i/>
          <w:iCs/>
          <w:sz w:val="22"/>
          <w:szCs w:val="22"/>
        </w:rPr>
      </w:pPr>
      <w:r w:rsidRPr="005466A5">
        <w:rPr>
          <w:rFonts w:ascii="Arial" w:hAnsi="Arial" w:cs="Arial"/>
          <w:i/>
          <w:iCs/>
          <w:sz w:val="22"/>
          <w:szCs w:val="22"/>
        </w:rPr>
        <w:lastRenderedPageBreak/>
        <w:t>Geographic units</w:t>
      </w:r>
    </w:p>
    <w:p w14:paraId="10CEC790" w14:textId="64B21911" w:rsidR="00081E16" w:rsidRDefault="00081E16" w:rsidP="00B35BA4">
      <w:pPr>
        <w:spacing w:after="240" w:line="276" w:lineRule="auto"/>
        <w:jc w:val="both"/>
        <w:rPr>
          <w:rFonts w:ascii="Arial" w:hAnsi="Arial" w:cs="Arial"/>
          <w:sz w:val="22"/>
          <w:szCs w:val="22"/>
        </w:rPr>
      </w:pPr>
      <w:r>
        <w:rPr>
          <w:rFonts w:ascii="Arial" w:hAnsi="Arial" w:cs="Arial"/>
          <w:sz w:val="22"/>
          <w:szCs w:val="22"/>
        </w:rPr>
        <w:t xml:space="preserve">Counts of </w:t>
      </w:r>
      <w:r w:rsidR="003F0224">
        <w:rPr>
          <w:rFonts w:ascii="Arial" w:hAnsi="Arial" w:cs="Arial"/>
          <w:sz w:val="22"/>
          <w:szCs w:val="22"/>
        </w:rPr>
        <w:t>A</w:t>
      </w:r>
      <w:r>
        <w:rPr>
          <w:rFonts w:ascii="Arial" w:hAnsi="Arial" w:cs="Arial"/>
          <w:sz w:val="22"/>
          <w:szCs w:val="22"/>
        </w:rPr>
        <w:t xml:space="preserve">MI were aggregated to </w:t>
      </w:r>
      <w:r w:rsidR="000A40D8">
        <w:rPr>
          <w:rFonts w:ascii="Arial" w:hAnsi="Arial" w:cs="Arial"/>
          <w:sz w:val="22"/>
          <w:szCs w:val="22"/>
        </w:rPr>
        <w:t xml:space="preserve">6791 </w:t>
      </w:r>
      <w:r>
        <w:rPr>
          <w:rFonts w:ascii="Arial" w:hAnsi="Arial" w:cs="Arial"/>
          <w:sz w:val="22"/>
          <w:szCs w:val="22"/>
        </w:rPr>
        <w:t>Middle Super Output Area (MSOA)</w:t>
      </w:r>
      <w:r w:rsidR="000A40D8">
        <w:rPr>
          <w:rFonts w:ascii="Arial" w:hAnsi="Arial" w:cs="Arial"/>
          <w:sz w:val="22"/>
          <w:szCs w:val="22"/>
        </w:rPr>
        <w:t xml:space="preserve"> of England</w:t>
      </w:r>
      <w:r>
        <w:rPr>
          <w:rFonts w:ascii="Arial" w:hAnsi="Arial" w:cs="Arial"/>
          <w:sz w:val="22"/>
          <w:szCs w:val="22"/>
        </w:rPr>
        <w:t xml:space="preserve">. MSOAs are administrative zones </w:t>
      </w:r>
      <w:r w:rsidR="00EA663F">
        <w:rPr>
          <w:rFonts w:ascii="Arial" w:hAnsi="Arial" w:cs="Arial"/>
          <w:sz w:val="22"/>
          <w:szCs w:val="22"/>
        </w:rPr>
        <w:t>with a mean population size of 7787</w:t>
      </w:r>
      <w:r w:rsidR="000A40D8">
        <w:rPr>
          <w:rFonts w:ascii="Arial" w:hAnsi="Arial" w:cs="Arial"/>
          <w:sz w:val="22"/>
          <w:szCs w:val="22"/>
        </w:rPr>
        <w:t>, created for the dissemination of data</w:t>
      </w:r>
      <w:r>
        <w:rPr>
          <w:rFonts w:ascii="Arial" w:hAnsi="Arial" w:cs="Arial"/>
          <w:sz w:val="22"/>
          <w:szCs w:val="22"/>
        </w:rPr>
        <w:t>.</w:t>
      </w:r>
      <w:r w:rsidR="003605D4">
        <w:rPr>
          <w:rFonts w:ascii="Arial" w:hAnsi="Arial" w:cs="Arial"/>
          <w:sz w:val="22"/>
          <w:szCs w:val="22"/>
        </w:rPr>
        <w:fldChar w:fldCharType="begin" w:fldLock="1"/>
      </w:r>
      <w:r w:rsidR="00142B85">
        <w:rPr>
          <w:rFonts w:ascii="Arial" w:hAnsi="Arial" w:cs="Arial"/>
          <w:sz w:val="22"/>
          <w:szCs w:val="22"/>
        </w:rPr>
        <w:instrText>ADDIN CSL_CITATION { "citationItems" : [ { "id" : "ITEM-1", "itemData" : { "author" : [ { "dropping-particle" : "", "family" : "ONS", "given" : "", "non-dropping-particle" : "", "parse-names" : false, "suffix" : "" } ], "id" : "ITEM-1", "issued" : { "date-parts" : [ [ "2011" ] ] }, "title" : "2011 Census: Population and Household Estimates for Small Areas in England and Wales", "type" : "report" }, "uris" : [ "http://www.mendeley.com/documents/?uuid=ee8310c1-a1fd-4525-bd60-93e9d56680d0" ] } ], "mendeley" : { "formattedCitation" : "&lt;sup&gt;19&lt;/sup&gt;", "plainTextFormattedCitation" : "19", "previouslyFormattedCitation" : "&lt;sup&gt;19&lt;/sup&gt;" }, "properties" : { "noteIndex" : 0 }, "schema" : "https://github.com/citation-style-language/schema/raw/master/csl-citation.json" }</w:instrText>
      </w:r>
      <w:r w:rsidR="003605D4">
        <w:rPr>
          <w:rFonts w:ascii="Arial" w:hAnsi="Arial" w:cs="Arial"/>
          <w:sz w:val="22"/>
          <w:szCs w:val="22"/>
        </w:rPr>
        <w:fldChar w:fldCharType="separate"/>
      </w:r>
      <w:r w:rsidR="00A55FEA" w:rsidRPr="00A55FEA">
        <w:rPr>
          <w:rFonts w:ascii="Arial" w:hAnsi="Arial" w:cs="Arial"/>
          <w:noProof/>
          <w:sz w:val="22"/>
          <w:szCs w:val="22"/>
          <w:vertAlign w:val="superscript"/>
        </w:rPr>
        <w:t>19</w:t>
      </w:r>
      <w:r w:rsidR="003605D4">
        <w:rPr>
          <w:rFonts w:ascii="Arial" w:hAnsi="Arial" w:cs="Arial"/>
          <w:sz w:val="22"/>
          <w:szCs w:val="22"/>
        </w:rPr>
        <w:fldChar w:fldCharType="end"/>
      </w:r>
      <w:r>
        <w:rPr>
          <w:rFonts w:ascii="Arial" w:hAnsi="Arial" w:cs="Arial"/>
          <w:sz w:val="22"/>
          <w:szCs w:val="22"/>
        </w:rPr>
        <w:t xml:space="preserve"> </w:t>
      </w:r>
      <w:r w:rsidR="000A40D8">
        <w:rPr>
          <w:rFonts w:ascii="Arial" w:hAnsi="Arial" w:cs="Arial"/>
          <w:sz w:val="22"/>
          <w:szCs w:val="22"/>
        </w:rPr>
        <w:t>We</w:t>
      </w:r>
      <w:r>
        <w:rPr>
          <w:rFonts w:ascii="Arial" w:hAnsi="Arial" w:cs="Arial"/>
          <w:sz w:val="22"/>
          <w:szCs w:val="22"/>
        </w:rPr>
        <w:t xml:space="preserve"> use</w:t>
      </w:r>
      <w:r w:rsidR="000A40D8">
        <w:rPr>
          <w:rFonts w:ascii="Arial" w:hAnsi="Arial" w:cs="Arial"/>
          <w:sz w:val="22"/>
          <w:szCs w:val="22"/>
        </w:rPr>
        <w:t>d</w:t>
      </w:r>
      <w:r>
        <w:rPr>
          <w:rFonts w:ascii="Arial" w:hAnsi="Arial" w:cs="Arial"/>
          <w:sz w:val="22"/>
          <w:szCs w:val="22"/>
        </w:rPr>
        <w:t xml:space="preserve"> MSOAs as the focus of analysis to keep the spatial scale small enough to maximise detail, whilst being large enough to capture </w:t>
      </w:r>
      <w:r w:rsidR="000A40D8">
        <w:rPr>
          <w:rFonts w:ascii="Arial" w:hAnsi="Arial" w:cs="Arial"/>
          <w:sz w:val="22"/>
          <w:szCs w:val="22"/>
        </w:rPr>
        <w:t>sufficient</w:t>
      </w:r>
      <w:r>
        <w:rPr>
          <w:rFonts w:ascii="Arial" w:hAnsi="Arial" w:cs="Arial"/>
          <w:sz w:val="22"/>
          <w:szCs w:val="22"/>
        </w:rPr>
        <w:t xml:space="preserve"> counts of </w:t>
      </w:r>
      <w:r w:rsidR="000A40D8">
        <w:rPr>
          <w:rFonts w:ascii="Arial" w:hAnsi="Arial" w:cs="Arial"/>
          <w:sz w:val="22"/>
          <w:szCs w:val="22"/>
        </w:rPr>
        <w:t>A</w:t>
      </w:r>
      <w:r>
        <w:rPr>
          <w:rFonts w:ascii="Arial" w:hAnsi="Arial" w:cs="Arial"/>
          <w:sz w:val="22"/>
          <w:szCs w:val="22"/>
        </w:rPr>
        <w:t xml:space="preserve">MI to </w:t>
      </w:r>
      <w:r w:rsidR="000A40D8">
        <w:rPr>
          <w:rFonts w:ascii="Arial" w:hAnsi="Arial" w:cs="Arial"/>
          <w:sz w:val="22"/>
          <w:szCs w:val="22"/>
        </w:rPr>
        <w:t xml:space="preserve">would </w:t>
      </w:r>
      <w:r>
        <w:rPr>
          <w:rFonts w:ascii="Arial" w:hAnsi="Arial" w:cs="Arial"/>
          <w:sz w:val="22"/>
          <w:szCs w:val="22"/>
        </w:rPr>
        <w:t xml:space="preserve">produce stable estimates. </w:t>
      </w:r>
      <w:commentRangeStart w:id="11"/>
      <w:r w:rsidR="004F2C7D">
        <w:rPr>
          <w:rFonts w:ascii="Arial" w:hAnsi="Arial" w:cs="Arial"/>
          <w:sz w:val="22"/>
          <w:szCs w:val="22"/>
        </w:rPr>
        <w:t>We pooled annual data together for similar purposes and use data between 2010 and 2013.</w:t>
      </w:r>
      <w:commentRangeEnd w:id="11"/>
      <w:r w:rsidR="000A40D8">
        <w:rPr>
          <w:rStyle w:val="CommentReference"/>
        </w:rPr>
        <w:commentReference w:id="11"/>
      </w:r>
    </w:p>
    <w:p w14:paraId="271B80D9" w14:textId="77777777" w:rsidR="00A11616" w:rsidRPr="00B35BA4" w:rsidRDefault="00A11616" w:rsidP="00B35BA4">
      <w:pPr>
        <w:spacing w:after="240" w:line="276" w:lineRule="auto"/>
        <w:jc w:val="both"/>
        <w:rPr>
          <w:rFonts w:ascii="Arial" w:hAnsi="Arial" w:cs="Arial"/>
          <w:sz w:val="22"/>
          <w:szCs w:val="22"/>
        </w:rPr>
      </w:pPr>
      <w:r>
        <w:rPr>
          <w:rFonts w:ascii="Arial" w:hAnsi="Arial" w:cs="Arial"/>
          <w:sz w:val="22"/>
          <w:szCs w:val="22"/>
        </w:rPr>
        <w:t>Exposure</w:t>
      </w:r>
    </w:p>
    <w:p w14:paraId="652ADD78" w14:textId="1DAB9861" w:rsidR="00D906E0" w:rsidRDefault="000A40D8" w:rsidP="00A11616">
      <w:pPr>
        <w:spacing w:after="240" w:line="276" w:lineRule="auto"/>
        <w:jc w:val="both"/>
        <w:rPr>
          <w:rFonts w:ascii="Arial" w:hAnsi="Arial" w:cs="Arial"/>
          <w:sz w:val="22"/>
          <w:szCs w:val="22"/>
        </w:rPr>
      </w:pPr>
      <w:r>
        <w:rPr>
          <w:rFonts w:ascii="Arial" w:hAnsi="Arial" w:cs="Arial"/>
          <w:sz w:val="22"/>
          <w:szCs w:val="22"/>
        </w:rPr>
        <w:t xml:space="preserve">Our primary exposure </w:t>
      </w:r>
      <w:r w:rsidR="00A11616">
        <w:rPr>
          <w:rFonts w:ascii="Arial" w:hAnsi="Arial" w:cs="Arial"/>
          <w:sz w:val="22"/>
          <w:szCs w:val="22"/>
        </w:rPr>
        <w:t xml:space="preserve">was </w:t>
      </w:r>
      <w:r w:rsidR="00081E16">
        <w:rPr>
          <w:rFonts w:ascii="Arial" w:hAnsi="Arial" w:cs="Arial"/>
          <w:sz w:val="22"/>
          <w:szCs w:val="22"/>
        </w:rPr>
        <w:t xml:space="preserve">the proportion of individuals </w:t>
      </w:r>
      <w:r>
        <w:rPr>
          <w:rFonts w:ascii="Arial" w:hAnsi="Arial" w:cs="Arial"/>
          <w:sz w:val="22"/>
          <w:szCs w:val="22"/>
        </w:rPr>
        <w:t xml:space="preserve">in each MSOA </w:t>
      </w:r>
      <w:r w:rsidR="00081E16">
        <w:rPr>
          <w:rFonts w:ascii="Arial" w:hAnsi="Arial" w:cs="Arial"/>
          <w:sz w:val="22"/>
          <w:szCs w:val="22"/>
        </w:rPr>
        <w:t xml:space="preserve">who </w:t>
      </w:r>
      <w:r w:rsidR="00A11616">
        <w:rPr>
          <w:rFonts w:ascii="Arial" w:hAnsi="Arial" w:cs="Arial"/>
          <w:sz w:val="22"/>
          <w:szCs w:val="22"/>
        </w:rPr>
        <w:t xml:space="preserve">commuted </w:t>
      </w:r>
      <w:r w:rsidR="00081E16">
        <w:rPr>
          <w:rFonts w:ascii="Arial" w:hAnsi="Arial" w:cs="Arial"/>
          <w:sz w:val="22"/>
          <w:szCs w:val="22"/>
        </w:rPr>
        <w:t xml:space="preserve">to work using active forms of transport. </w:t>
      </w:r>
      <w:r w:rsidR="00EA663F">
        <w:rPr>
          <w:rFonts w:ascii="Arial" w:hAnsi="Arial" w:cs="Arial"/>
          <w:sz w:val="22"/>
          <w:szCs w:val="22"/>
        </w:rPr>
        <w:t>We include</w:t>
      </w:r>
      <w:r w:rsidR="00A11616">
        <w:rPr>
          <w:rFonts w:ascii="Arial" w:hAnsi="Arial" w:cs="Arial"/>
          <w:sz w:val="22"/>
          <w:szCs w:val="22"/>
        </w:rPr>
        <w:t>d</w:t>
      </w:r>
      <w:r w:rsidR="00EA663F">
        <w:rPr>
          <w:rFonts w:ascii="Arial" w:hAnsi="Arial" w:cs="Arial"/>
          <w:sz w:val="22"/>
          <w:szCs w:val="22"/>
        </w:rPr>
        <w:t xml:space="preserve"> two variables: </w:t>
      </w:r>
      <w:r w:rsidR="00A11616">
        <w:rPr>
          <w:rFonts w:ascii="Arial" w:hAnsi="Arial" w:cs="Arial"/>
          <w:sz w:val="22"/>
          <w:szCs w:val="22"/>
        </w:rPr>
        <w:t xml:space="preserve">the proportion </w:t>
      </w:r>
      <w:r w:rsidR="00EA663F">
        <w:rPr>
          <w:rFonts w:ascii="Arial" w:hAnsi="Arial" w:cs="Arial"/>
          <w:sz w:val="22"/>
          <w:szCs w:val="22"/>
        </w:rPr>
        <w:t>who cycle</w:t>
      </w:r>
      <w:r w:rsidR="00A11616">
        <w:rPr>
          <w:rFonts w:ascii="Arial" w:hAnsi="Arial" w:cs="Arial"/>
          <w:sz w:val="22"/>
          <w:szCs w:val="22"/>
        </w:rPr>
        <w:t>d</w:t>
      </w:r>
      <w:r w:rsidR="00EA663F">
        <w:rPr>
          <w:rFonts w:ascii="Arial" w:hAnsi="Arial" w:cs="Arial"/>
          <w:sz w:val="22"/>
          <w:szCs w:val="22"/>
        </w:rPr>
        <w:t xml:space="preserve"> and </w:t>
      </w:r>
      <w:r>
        <w:rPr>
          <w:rFonts w:ascii="Arial" w:hAnsi="Arial" w:cs="Arial"/>
          <w:sz w:val="22"/>
          <w:szCs w:val="22"/>
        </w:rPr>
        <w:t xml:space="preserve">the proportion who </w:t>
      </w:r>
      <w:r w:rsidR="00EA663F">
        <w:rPr>
          <w:rFonts w:ascii="Arial" w:hAnsi="Arial" w:cs="Arial"/>
          <w:sz w:val="22"/>
          <w:szCs w:val="22"/>
        </w:rPr>
        <w:t>walk</w:t>
      </w:r>
      <w:r w:rsidR="00A11616">
        <w:rPr>
          <w:rFonts w:ascii="Arial" w:hAnsi="Arial" w:cs="Arial"/>
          <w:sz w:val="22"/>
          <w:szCs w:val="22"/>
        </w:rPr>
        <w:t>ed</w:t>
      </w:r>
      <w:r w:rsidR="00EA663F">
        <w:rPr>
          <w:rFonts w:ascii="Arial" w:hAnsi="Arial" w:cs="Arial"/>
          <w:sz w:val="22"/>
          <w:szCs w:val="22"/>
        </w:rPr>
        <w:t xml:space="preserve">. Data </w:t>
      </w:r>
      <w:r w:rsidR="00A11616">
        <w:rPr>
          <w:rFonts w:ascii="Arial" w:hAnsi="Arial" w:cs="Arial"/>
          <w:sz w:val="22"/>
          <w:szCs w:val="22"/>
        </w:rPr>
        <w:t xml:space="preserve">were </w:t>
      </w:r>
      <w:r w:rsidR="00EA663F">
        <w:rPr>
          <w:rFonts w:ascii="Arial" w:hAnsi="Arial" w:cs="Arial"/>
          <w:sz w:val="22"/>
          <w:szCs w:val="22"/>
        </w:rPr>
        <w:t>collected from the 2011 U</w:t>
      </w:r>
      <w:r>
        <w:rPr>
          <w:rFonts w:ascii="Arial" w:hAnsi="Arial" w:cs="Arial"/>
          <w:sz w:val="22"/>
          <w:szCs w:val="22"/>
        </w:rPr>
        <w:t xml:space="preserve">nited </w:t>
      </w:r>
      <w:r w:rsidR="00EA663F">
        <w:rPr>
          <w:rFonts w:ascii="Arial" w:hAnsi="Arial" w:cs="Arial"/>
          <w:sz w:val="22"/>
          <w:szCs w:val="22"/>
        </w:rPr>
        <w:t>K</w:t>
      </w:r>
      <w:r>
        <w:rPr>
          <w:rFonts w:ascii="Arial" w:hAnsi="Arial" w:cs="Arial"/>
          <w:sz w:val="22"/>
          <w:szCs w:val="22"/>
        </w:rPr>
        <w:t>ingdom</w:t>
      </w:r>
      <w:r w:rsidR="00EA663F">
        <w:rPr>
          <w:rFonts w:ascii="Arial" w:hAnsi="Arial" w:cs="Arial"/>
          <w:sz w:val="22"/>
          <w:szCs w:val="22"/>
        </w:rPr>
        <w:t xml:space="preserve"> Census which includes </w:t>
      </w:r>
      <w:r w:rsidR="003605D4">
        <w:rPr>
          <w:rFonts w:ascii="Arial" w:hAnsi="Arial" w:cs="Arial"/>
          <w:sz w:val="22"/>
          <w:szCs w:val="22"/>
        </w:rPr>
        <w:t>self-report</w:t>
      </w:r>
      <w:r w:rsidR="00A11616">
        <w:rPr>
          <w:rFonts w:ascii="Arial" w:hAnsi="Arial" w:cs="Arial"/>
          <w:sz w:val="22"/>
          <w:szCs w:val="22"/>
        </w:rPr>
        <w:t>ed</w:t>
      </w:r>
      <w:r w:rsidR="003605D4">
        <w:rPr>
          <w:rFonts w:ascii="Arial" w:hAnsi="Arial" w:cs="Arial"/>
          <w:sz w:val="22"/>
          <w:szCs w:val="22"/>
        </w:rPr>
        <w:t xml:space="preserve"> </w:t>
      </w:r>
      <w:r>
        <w:rPr>
          <w:rFonts w:ascii="Arial" w:hAnsi="Arial" w:cs="Arial"/>
          <w:sz w:val="22"/>
          <w:szCs w:val="22"/>
        </w:rPr>
        <w:t xml:space="preserve">information about an individual’s main </w:t>
      </w:r>
      <w:r w:rsidR="00EA663F">
        <w:rPr>
          <w:rFonts w:ascii="Arial" w:hAnsi="Arial" w:cs="Arial"/>
          <w:sz w:val="22"/>
          <w:szCs w:val="22"/>
        </w:rPr>
        <w:t>mode of transport to</w:t>
      </w:r>
      <w:r w:rsidR="003605D4">
        <w:rPr>
          <w:rFonts w:ascii="Arial" w:hAnsi="Arial" w:cs="Arial"/>
          <w:sz w:val="22"/>
          <w:szCs w:val="22"/>
        </w:rPr>
        <w:t xml:space="preserve"> work </w:t>
      </w:r>
      <w:r w:rsidR="003605D4" w:rsidRPr="003605D4">
        <w:rPr>
          <w:rFonts w:ascii="Arial" w:hAnsi="Arial" w:cs="Arial"/>
          <w:sz w:val="22"/>
          <w:szCs w:val="22"/>
          <w:highlight w:val="yellow"/>
        </w:rPr>
        <w:t xml:space="preserve">and </w:t>
      </w:r>
      <w:r>
        <w:rPr>
          <w:rFonts w:ascii="Arial" w:hAnsi="Arial" w:cs="Arial"/>
          <w:sz w:val="22"/>
          <w:szCs w:val="22"/>
          <w:highlight w:val="yellow"/>
        </w:rPr>
        <w:t xml:space="preserve">their </w:t>
      </w:r>
      <w:r w:rsidR="003605D4" w:rsidRPr="003605D4">
        <w:rPr>
          <w:rFonts w:ascii="Arial" w:hAnsi="Arial" w:cs="Arial"/>
          <w:sz w:val="22"/>
          <w:szCs w:val="22"/>
          <w:highlight w:val="yellow"/>
        </w:rPr>
        <w:t>time spent commuting to work</w:t>
      </w:r>
      <w:r w:rsidR="003605D4">
        <w:rPr>
          <w:rFonts w:ascii="Arial" w:hAnsi="Arial" w:cs="Arial"/>
          <w:sz w:val="22"/>
          <w:szCs w:val="22"/>
        </w:rPr>
        <w:t xml:space="preserve">. </w:t>
      </w:r>
      <w:commentRangeStart w:id="12"/>
      <w:r w:rsidR="003605D4">
        <w:rPr>
          <w:rFonts w:ascii="Arial" w:eastAsia="Arial Unicode MS" w:hAnsi="Arial" w:cs="Arial"/>
          <w:sz w:val="22"/>
          <w:szCs w:val="22"/>
        </w:rPr>
        <w:t>Studies of adults who actively commute to work shows that active commuting is usually done in addition to recreational physical activity, thus increasing overall physical activity.</w:t>
      </w:r>
      <w:r w:rsidR="003605D4">
        <w:rPr>
          <w:rFonts w:ascii="Arial" w:eastAsia="Arial Unicode MS" w:hAnsi="Arial" w:cs="Arial"/>
          <w:sz w:val="22"/>
          <w:szCs w:val="22"/>
        </w:rPr>
        <w:fldChar w:fldCharType="begin" w:fldLock="1"/>
      </w:r>
      <w:r w:rsidR="00142B85">
        <w:rPr>
          <w:rFonts w:ascii="Arial" w:eastAsia="Arial Unicode MS" w:hAnsi="Arial" w:cs="Arial"/>
          <w:sz w:val="22"/>
          <w:szCs w:val="22"/>
        </w:rPr>
        <w:instrText>ADDIN CSL_CITATION { "citationItems" : [ { "id" : "ITEM-1", "itemData" : { "DOI" : "10.1016/j.ypmed.2012.06.028", "ISSN" : "00917435", "author" : [ { "dropping-particle" : "", "family" : "Sahlqvist", "given" : "Shannon", "non-dropping-particle" : "", "parse-names" : false, "suffix" : "" }, { "dropping-particle" : "", "family" : "Song", "given" : "Yena", "non-dropping-particle" : "", "parse-names" : false, "suffix" : "" }, { "dropping-particle" : "", "family" : "Ogilvie", "given" : "David", "non-dropping-particle" : "", "parse-names" : false, "suffix" : "" } ], "container-title" : "Preventive Medicine", "id" : "ITEM-1", "issue" : "3", "issued" : { "date-parts" : [ [ "2012", "9" ] ] }, "page" : "206-211", "title" : "Is active travel associated with greater physical activity? The contribution of commuting and non-commuting active travel to total physical activity in adults", "type" : "article-journal", "volume" : "55" }, "uris" : [ "http://www.mendeley.com/documents/?uuid=4819232a-4b61-444e-8342-97112a8dff6d" ] }, { "id" : "ITEM-2", "itemData" : { "DOI" : "10.1016/j.amepre.2012.01.030", "ISSN" : "07493797", "author" : [ { "dropping-particle" : "", "family" : "Wanner", "given" : "Miriam", "non-dropping-particle" : "", "parse-names" : false, "suffix" : "" }, { "dropping-particle" : "", "family" : "G\u00f6tschi", "given" : "Thomas", "non-dropping-particle" : "", "parse-names" : false, "suffix" : "" }, { "dropping-particle" : "", "family" : "Martin-Diener", "given" : "Eva", "non-dropping-particle" : "", "parse-names" : false, "suffix" : "" }, { "dropping-particle" : "", "family" : "Kahlmeier", "given" : "Sonja", "non-dropping-particle" : "", "parse-names" : false, "suffix" : "" }, { "dropping-particle" : "", "family" : "Martin", "given" : "Brian W.", "non-dropping-particle" : "", "parse-names" : false, "suffix" : "" } ], "container-title" : "American Journal of Preventive Medicine", "id" : "ITEM-2", "issue" : "5", "issued" : { "date-parts" : [ [ "2012", "5" ] ] }, "page" : "493-502", "title" : "Active Transport, Physical Activity, and Body Weight in Adults", "type" : "article-journal", "volume" : "42" }, "uris" : [ "http://www.mendeley.com/documents/?uuid=ab503fee-13e9-4407-9888-477acb616f2a" ] } ], "mendeley" : { "formattedCitation" : "&lt;sup&gt;20,21&lt;/sup&gt;", "plainTextFormattedCitation" : "20,21", "previouslyFormattedCitation" : "&lt;sup&gt;20,21&lt;/sup&gt;" }, "properties" : { "noteIndex" : 0 }, "schema" : "https://github.com/citation-style-language/schema/raw/master/csl-citation.json" }</w:instrText>
      </w:r>
      <w:r w:rsidR="003605D4">
        <w:rPr>
          <w:rFonts w:ascii="Arial" w:eastAsia="Arial Unicode MS" w:hAnsi="Arial" w:cs="Arial"/>
          <w:sz w:val="22"/>
          <w:szCs w:val="22"/>
        </w:rPr>
        <w:fldChar w:fldCharType="separate"/>
      </w:r>
      <w:r w:rsidR="00A55FEA" w:rsidRPr="00A55FEA">
        <w:rPr>
          <w:rFonts w:ascii="Arial" w:eastAsia="Arial Unicode MS" w:hAnsi="Arial" w:cs="Arial"/>
          <w:noProof/>
          <w:sz w:val="22"/>
          <w:szCs w:val="22"/>
          <w:vertAlign w:val="superscript"/>
        </w:rPr>
        <w:t>20,21</w:t>
      </w:r>
      <w:r w:rsidR="003605D4">
        <w:rPr>
          <w:rFonts w:ascii="Arial" w:eastAsia="Arial Unicode MS" w:hAnsi="Arial" w:cs="Arial"/>
          <w:sz w:val="22"/>
          <w:szCs w:val="22"/>
        </w:rPr>
        <w:fldChar w:fldCharType="end"/>
      </w:r>
      <w:commentRangeEnd w:id="12"/>
      <w:r>
        <w:rPr>
          <w:rStyle w:val="CommentReference"/>
        </w:rPr>
        <w:commentReference w:id="12"/>
      </w:r>
      <w:r w:rsidR="00EA663F">
        <w:rPr>
          <w:rFonts w:ascii="Arial" w:hAnsi="Arial" w:cs="Arial"/>
          <w:sz w:val="22"/>
          <w:szCs w:val="22"/>
        </w:rPr>
        <w:t xml:space="preserve"> </w:t>
      </w:r>
      <w:r w:rsidR="003605D4">
        <w:rPr>
          <w:rFonts w:ascii="Arial" w:hAnsi="Arial" w:cs="Arial"/>
          <w:sz w:val="22"/>
          <w:szCs w:val="22"/>
        </w:rPr>
        <w:t>[</w:t>
      </w:r>
      <w:r w:rsidR="003605D4" w:rsidRPr="003605D4">
        <w:rPr>
          <w:rFonts w:ascii="Arial" w:hAnsi="Arial" w:cs="Arial"/>
          <w:sz w:val="22"/>
          <w:szCs w:val="22"/>
          <w:highlight w:val="yellow"/>
        </w:rPr>
        <w:t>Active commuting as a good proxy for total physical activity – reference.</w:t>
      </w:r>
      <w:r w:rsidR="003605D4">
        <w:rPr>
          <w:rFonts w:ascii="Arial" w:hAnsi="Arial" w:cs="Arial"/>
          <w:sz w:val="22"/>
          <w:szCs w:val="22"/>
        </w:rPr>
        <w:t>]</w:t>
      </w:r>
    </w:p>
    <w:p w14:paraId="387F403A" w14:textId="77777777" w:rsidR="00A11616" w:rsidRDefault="00A11616" w:rsidP="00A11616">
      <w:pPr>
        <w:spacing w:after="240" w:line="276" w:lineRule="auto"/>
        <w:jc w:val="both"/>
        <w:rPr>
          <w:rFonts w:ascii="Arial" w:hAnsi="Arial" w:cs="Arial"/>
          <w:sz w:val="22"/>
          <w:szCs w:val="22"/>
        </w:rPr>
      </w:pPr>
    </w:p>
    <w:p w14:paraId="04CFBFAD" w14:textId="0011B04A" w:rsidR="00A11616" w:rsidRDefault="003A77DE" w:rsidP="00A11616">
      <w:pPr>
        <w:spacing w:after="240" w:line="276" w:lineRule="auto"/>
        <w:jc w:val="both"/>
        <w:rPr>
          <w:rFonts w:ascii="Arial" w:hAnsi="Arial" w:cs="Arial"/>
          <w:sz w:val="22"/>
          <w:szCs w:val="22"/>
        </w:rPr>
      </w:pPr>
      <w:commentRangeStart w:id="13"/>
      <w:r>
        <w:rPr>
          <w:rFonts w:ascii="Arial" w:hAnsi="Arial" w:cs="Arial"/>
          <w:sz w:val="22"/>
          <w:szCs w:val="22"/>
        </w:rPr>
        <w:t xml:space="preserve">Case mix variables </w:t>
      </w:r>
      <w:commentRangeEnd w:id="13"/>
      <w:r w:rsidR="000A40D8">
        <w:rPr>
          <w:rStyle w:val="CommentReference"/>
        </w:rPr>
        <w:commentReference w:id="13"/>
      </w:r>
    </w:p>
    <w:p w14:paraId="595DD737" w14:textId="5EDCF4F2" w:rsidR="00081E16" w:rsidRPr="00D906E0" w:rsidRDefault="007E6855" w:rsidP="00B35BA4">
      <w:pPr>
        <w:spacing w:after="240" w:line="276" w:lineRule="auto"/>
        <w:jc w:val="both"/>
        <w:rPr>
          <w:rFonts w:ascii="Arial" w:hAnsi="Arial" w:cs="Arial"/>
          <w:sz w:val="22"/>
          <w:szCs w:val="22"/>
        </w:rPr>
      </w:pPr>
      <w:r w:rsidRPr="007E6855">
        <w:rPr>
          <w:rFonts w:ascii="Arial" w:hAnsi="Arial" w:cs="Arial"/>
          <w:sz w:val="22"/>
          <w:szCs w:val="22"/>
        </w:rPr>
        <w:t>To account for possible confounding from socioeconomic status, we used the population weighted estimates of the 2015 English Indices of Multiple Deprivation (IMD) for MSOAs which were dev</w:t>
      </w:r>
      <w:r>
        <w:rPr>
          <w:rFonts w:ascii="Arial" w:hAnsi="Arial" w:cs="Arial"/>
          <w:sz w:val="22"/>
          <w:szCs w:val="22"/>
        </w:rPr>
        <w:t xml:space="preserve">eloped by Public Health England. </w:t>
      </w:r>
      <w:r w:rsidRPr="007E6855">
        <w:rPr>
          <w:rFonts w:ascii="Arial" w:hAnsi="Arial" w:cs="Arial"/>
          <w:sz w:val="22"/>
          <w:szCs w:val="22"/>
        </w:rPr>
        <w:t xml:space="preserve">IMD is a multidimensional measure of deprivation capturing covering seven </w:t>
      </w:r>
      <w:r>
        <w:rPr>
          <w:rFonts w:ascii="Arial" w:hAnsi="Arial" w:cs="Arial"/>
          <w:sz w:val="22"/>
          <w:szCs w:val="22"/>
        </w:rPr>
        <w:t>domains of</w:t>
      </w:r>
      <w:r w:rsidRPr="007E6855">
        <w:rPr>
          <w:rFonts w:ascii="Arial" w:hAnsi="Arial" w:cs="Arial"/>
          <w:sz w:val="22"/>
          <w:szCs w:val="22"/>
        </w:rPr>
        <w:t xml:space="preserve"> </w:t>
      </w:r>
      <w:r>
        <w:rPr>
          <w:rFonts w:ascii="Arial" w:hAnsi="Arial" w:cs="Arial"/>
          <w:sz w:val="22"/>
          <w:szCs w:val="22"/>
        </w:rPr>
        <w:t>d</w:t>
      </w:r>
      <w:r w:rsidRPr="007E6855">
        <w:rPr>
          <w:rFonts w:ascii="Arial" w:hAnsi="Arial" w:cs="Arial"/>
          <w:sz w:val="22"/>
          <w:szCs w:val="22"/>
        </w:rPr>
        <w:t>eprivation including income, employment, health deprivation and disability, education skills and training, barriers to housing and services, crime and the living envi</w:t>
      </w:r>
      <w:r>
        <w:rPr>
          <w:rFonts w:ascii="Arial" w:hAnsi="Arial" w:cs="Arial"/>
          <w:sz w:val="22"/>
          <w:szCs w:val="22"/>
        </w:rPr>
        <w:t xml:space="preserve">ronment. </w:t>
      </w:r>
    </w:p>
    <w:p w14:paraId="00163BBD" w14:textId="77777777" w:rsidR="00DF18EC" w:rsidRPr="00B35BA4" w:rsidRDefault="00DF18EC" w:rsidP="00B35BA4">
      <w:pPr>
        <w:spacing w:after="240" w:line="276" w:lineRule="auto"/>
        <w:jc w:val="both"/>
        <w:rPr>
          <w:rFonts w:ascii="Arial" w:hAnsi="Arial" w:cs="Arial"/>
          <w:i/>
          <w:sz w:val="22"/>
          <w:szCs w:val="22"/>
          <w:u w:val="single"/>
        </w:rPr>
      </w:pPr>
      <w:r w:rsidRPr="00B35BA4">
        <w:rPr>
          <w:rFonts w:ascii="Arial" w:hAnsi="Arial" w:cs="Arial"/>
          <w:i/>
          <w:sz w:val="22"/>
          <w:szCs w:val="22"/>
          <w:u w:val="single"/>
        </w:rPr>
        <w:t>Statistical analysis</w:t>
      </w:r>
      <w:r w:rsidR="00D906E0">
        <w:rPr>
          <w:rFonts w:ascii="Arial" w:hAnsi="Arial" w:cs="Arial"/>
          <w:i/>
          <w:sz w:val="22"/>
          <w:szCs w:val="22"/>
          <w:u w:val="single"/>
        </w:rPr>
        <w:t xml:space="preserve"> </w:t>
      </w:r>
    </w:p>
    <w:p w14:paraId="29B94E68" w14:textId="4501BFA0" w:rsidR="007E6855" w:rsidRDefault="007E6855" w:rsidP="00595616">
      <w:pPr>
        <w:spacing w:after="240" w:line="276" w:lineRule="auto"/>
        <w:jc w:val="both"/>
        <w:rPr>
          <w:rFonts w:ascii="Arial" w:hAnsi="Arial" w:cs="Arial"/>
          <w:sz w:val="22"/>
          <w:szCs w:val="22"/>
        </w:rPr>
      </w:pPr>
      <w:r w:rsidRPr="007E6855">
        <w:rPr>
          <w:rFonts w:ascii="Arial" w:hAnsi="Arial" w:cs="Arial"/>
          <w:sz w:val="22"/>
          <w:szCs w:val="22"/>
          <w:highlight w:val="yellow"/>
        </w:rPr>
        <w:t>[insert descriptive statistics here]</w:t>
      </w:r>
    </w:p>
    <w:p w14:paraId="4179EB88" w14:textId="2113A03C" w:rsidR="00595616" w:rsidRDefault="001233BB" w:rsidP="00595616">
      <w:pPr>
        <w:spacing w:after="240" w:line="276" w:lineRule="auto"/>
        <w:jc w:val="both"/>
        <w:rPr>
          <w:rFonts w:ascii="Arial" w:hAnsi="Arial" w:cs="Arial"/>
          <w:sz w:val="22"/>
          <w:szCs w:val="22"/>
        </w:rPr>
      </w:pPr>
      <w:r>
        <w:rPr>
          <w:rFonts w:ascii="Arial" w:hAnsi="Arial" w:cs="Arial"/>
          <w:sz w:val="22"/>
          <w:szCs w:val="22"/>
        </w:rPr>
        <w:t>T</w:t>
      </w:r>
      <w:r w:rsidR="00CA0308">
        <w:rPr>
          <w:rFonts w:ascii="Arial" w:hAnsi="Arial" w:cs="Arial"/>
          <w:sz w:val="22"/>
          <w:szCs w:val="22"/>
        </w:rPr>
        <w:t xml:space="preserve">o model the incidence of AMI within each area, </w:t>
      </w:r>
      <w:r>
        <w:rPr>
          <w:rFonts w:ascii="Arial" w:hAnsi="Arial" w:cs="Arial"/>
          <w:sz w:val="22"/>
          <w:szCs w:val="22"/>
        </w:rPr>
        <w:t>a</w:t>
      </w:r>
      <w:r w:rsidR="00CA0308">
        <w:rPr>
          <w:rFonts w:ascii="Arial" w:hAnsi="Arial" w:cs="Arial"/>
          <w:sz w:val="22"/>
          <w:szCs w:val="22"/>
        </w:rPr>
        <w:t xml:space="preserve"> </w:t>
      </w:r>
      <w:r w:rsidR="00081E16">
        <w:rPr>
          <w:rFonts w:ascii="Arial" w:hAnsi="Arial" w:cs="Arial"/>
          <w:sz w:val="22"/>
          <w:szCs w:val="22"/>
        </w:rPr>
        <w:t>Bayesian n</w:t>
      </w:r>
      <w:r w:rsidR="00105D93">
        <w:rPr>
          <w:rFonts w:ascii="Arial" w:hAnsi="Arial" w:cs="Arial"/>
          <w:sz w:val="22"/>
          <w:szCs w:val="22"/>
        </w:rPr>
        <w:t xml:space="preserve">egative binomial </w:t>
      </w:r>
      <w:r>
        <w:rPr>
          <w:rFonts w:ascii="Arial" w:hAnsi="Arial" w:cs="Arial"/>
          <w:sz w:val="22"/>
          <w:szCs w:val="22"/>
        </w:rPr>
        <w:t>regression model was used, based on the Integrated Nested Laplace Approximation (INLA) method.</w:t>
      </w:r>
      <w:r>
        <w:rPr>
          <w:rFonts w:ascii="Arial" w:hAnsi="Arial" w:cs="Arial"/>
          <w:sz w:val="22"/>
          <w:szCs w:val="22"/>
        </w:rPr>
        <w:fldChar w:fldCharType="begin" w:fldLock="1"/>
      </w:r>
      <w:r>
        <w:rPr>
          <w:rFonts w:ascii="Arial" w:hAnsi="Arial" w:cs="Arial"/>
          <w:sz w:val="22"/>
          <w:szCs w:val="22"/>
        </w:rPr>
        <w:instrText>ADDIN CSL_CITATION { "citationItems" : [ { "id" : "ITEM-1", "itemData" : { "DOI" : "10.1111/j.1467-9868.2008.00700.x", "ISSN" : "13697412", "author" : [ { "dropping-particle" : "", "family" : "Rue", "given" : "H\u00e5vard", "non-dropping-particle" : "", "parse-names" : false, "suffix" : "" }, { "dropping-particle" : "", "family" : "Martino", "given" : "Sara", "non-dropping-particle" : "", "parse-names" : false, "suffix" : "" }, { "dropping-particle" : "", "family" : "Chopin", "given" : "Nicolas", "non-dropping-particle" : "", "parse-names" : false, "suffix" : "" } ], "container-title" : "Journal of the Royal Statistical Society: Series B (Statistical Methodology)", "id" : "ITEM-1", "issue" : "2", "issued" : { "date-parts" : [ [ "2009", "4" ] ] }, "page" : "319-392", "title" : "Approximate Bayesian inference for latent Gaussian models by using integrated nested Laplace approximations", "type" : "article-journal", "volume" : "71" }, "uris" : [ "http://www.mendeley.com/documents/?uuid=c947cbaf-3fa7-4ef7-87ce-76671693b499" ] }, { "id" : "ITEM-2", "itemData" : { "ISBN" : "978-1-118-32655-8", "author" : [ { "dropping-particle" : "", "family" : "Blangiardo", "given" : "Marta", "non-dropping-particle" : "", "parse-names" : false, "suffix" : "" }, { "dropping-particle" : "", "family" : "Cameletti", "given" : "Michela", "non-dropping-particle" : "", "parse-names" : false, "suffix" : "" } ], "id" : "ITEM-2", "issued" : { "date-parts" : [ [ "2015" ] ] }, "publisher" : "Wiley", "title" : "Spatial and Spatio-temporal Bayesian Models with R - INLA", "type" : "book" }, "uris" : [ "http://www.mendeley.com/documents/?uuid=3faf187b-9984-4716-ac6b-88ca56576856" ] } ], "mendeley" : { "formattedCitation" : "&lt;sup&gt;23,24&lt;/sup&gt;", "plainTextFormattedCitation" : "23,24", "previouslyFormattedCitation" : "&lt;sup&gt;23,24&lt;/sup&gt;" }, "properties" : { "noteIndex" : 0 }, "schema" : "https://github.com/citation-style-language/schema/raw/master/csl-citation.json" }</w:instrText>
      </w:r>
      <w:r>
        <w:rPr>
          <w:rFonts w:ascii="Arial" w:hAnsi="Arial" w:cs="Arial"/>
          <w:sz w:val="22"/>
          <w:szCs w:val="22"/>
        </w:rPr>
        <w:fldChar w:fldCharType="separate"/>
      </w:r>
      <w:r w:rsidRPr="00A55FEA">
        <w:rPr>
          <w:rFonts w:ascii="Arial" w:hAnsi="Arial" w:cs="Arial"/>
          <w:noProof/>
          <w:sz w:val="22"/>
          <w:szCs w:val="22"/>
          <w:vertAlign w:val="superscript"/>
        </w:rPr>
        <w:t>23,24</w:t>
      </w:r>
      <w:r>
        <w:rPr>
          <w:rFonts w:ascii="Arial" w:hAnsi="Arial" w:cs="Arial"/>
          <w:sz w:val="22"/>
          <w:szCs w:val="22"/>
        </w:rPr>
        <w:fldChar w:fldCharType="end"/>
      </w:r>
      <w:r>
        <w:rPr>
          <w:rFonts w:ascii="Arial" w:hAnsi="Arial" w:cs="Arial"/>
          <w:sz w:val="22"/>
          <w:szCs w:val="22"/>
        </w:rPr>
        <w:t xml:space="preserve"> The model was </w:t>
      </w:r>
      <w:r w:rsidR="00CA0308">
        <w:rPr>
          <w:rFonts w:ascii="Arial" w:hAnsi="Arial" w:cs="Arial"/>
          <w:sz w:val="22"/>
          <w:szCs w:val="22"/>
        </w:rPr>
        <w:t>adjust</w:t>
      </w:r>
      <w:r>
        <w:rPr>
          <w:rFonts w:ascii="Arial" w:hAnsi="Arial" w:cs="Arial"/>
          <w:sz w:val="22"/>
          <w:szCs w:val="22"/>
        </w:rPr>
        <w:t>ed</w:t>
      </w:r>
      <w:r w:rsidR="00CA0308">
        <w:rPr>
          <w:rFonts w:ascii="Arial" w:hAnsi="Arial" w:cs="Arial"/>
          <w:sz w:val="22"/>
          <w:szCs w:val="22"/>
        </w:rPr>
        <w:t xml:space="preserve"> </w:t>
      </w:r>
      <w:r>
        <w:rPr>
          <w:rFonts w:ascii="Arial" w:hAnsi="Arial" w:cs="Arial"/>
          <w:sz w:val="22"/>
          <w:szCs w:val="22"/>
        </w:rPr>
        <w:t>using the following confounding variables:</w:t>
      </w:r>
      <w:r w:rsidR="00CA0308">
        <w:rPr>
          <w:rFonts w:ascii="Arial" w:hAnsi="Arial" w:cs="Arial"/>
          <w:sz w:val="22"/>
          <w:szCs w:val="22"/>
        </w:rPr>
        <w:t xml:space="preserve"> </w:t>
      </w:r>
      <w:r w:rsidR="00CA0308" w:rsidRPr="00595616">
        <w:rPr>
          <w:rFonts w:ascii="Arial" w:hAnsi="Arial" w:cs="Arial"/>
          <w:sz w:val="22"/>
          <w:szCs w:val="22"/>
          <w:highlight w:val="yellow"/>
        </w:rPr>
        <w:t>[insert all confounders here</w:t>
      </w:r>
      <w:r w:rsidR="00595616">
        <w:rPr>
          <w:rFonts w:ascii="Arial" w:hAnsi="Arial" w:cs="Arial"/>
          <w:sz w:val="22"/>
          <w:szCs w:val="22"/>
        </w:rPr>
        <w:t>]. The expected number of AMI admissions, based on demographic structure, was included in the model as an offset to account for variability in the total population and its composition per MSOA. We used indirect standardisation to calculate our estimates based on 10 year age bands by sex. Population data were gathered from ONS mid-year population estimates.</w:t>
      </w:r>
    </w:p>
    <w:p w14:paraId="1230B6C0" w14:textId="7F41F5D5" w:rsidR="00E95A4F" w:rsidRDefault="00CA0308" w:rsidP="003A77DE">
      <w:pPr>
        <w:spacing w:after="240" w:line="276" w:lineRule="auto"/>
        <w:rPr>
          <w:rFonts w:ascii="Arial" w:hAnsi="Arial" w:cs="Arial"/>
          <w:sz w:val="22"/>
          <w:szCs w:val="22"/>
        </w:rPr>
      </w:pPr>
      <w:r>
        <w:rPr>
          <w:rFonts w:ascii="Arial" w:hAnsi="Arial" w:cs="Arial"/>
          <w:sz w:val="22"/>
          <w:szCs w:val="22"/>
        </w:rPr>
        <w:t xml:space="preserve">To account for the spatial structure of observations, we </w:t>
      </w:r>
      <w:r w:rsidR="00105D93">
        <w:rPr>
          <w:rFonts w:ascii="Arial" w:hAnsi="Arial" w:cs="Arial"/>
          <w:sz w:val="22"/>
          <w:szCs w:val="22"/>
        </w:rPr>
        <w:t>used t</w:t>
      </w:r>
      <w:r w:rsidR="00E95A4F">
        <w:rPr>
          <w:rFonts w:ascii="Arial" w:hAnsi="Arial" w:cs="Arial"/>
          <w:sz w:val="22"/>
          <w:szCs w:val="22"/>
        </w:rPr>
        <w:t>he Besag-York-Molliè model</w:t>
      </w:r>
      <w:r w:rsidR="00EE2AF3">
        <w:rPr>
          <w:rFonts w:ascii="Arial" w:hAnsi="Arial" w:cs="Arial"/>
          <w:sz w:val="22"/>
          <w:szCs w:val="22"/>
        </w:rPr>
        <w:fldChar w:fldCharType="begin" w:fldLock="1"/>
      </w:r>
      <w:r w:rsidR="00142B85">
        <w:rPr>
          <w:rFonts w:ascii="Arial" w:hAnsi="Arial" w:cs="Arial"/>
          <w:sz w:val="22"/>
          <w:szCs w:val="22"/>
        </w:rPr>
        <w:instrText>ADDIN CSL_CITATION { "citationItems" : [ { "id" : "ITEM-1", "itemData" : { "DOI" : "10.1007/BF00116466", "ISSN" : "0020-3157", "author" : [ { "dropping-particle" : "", "family" : "Besag", "given" : "Julian", "non-dropping-particle" : "", "parse-names" : false, "suffix" : "" }, { "dropping-particle" : "", "family" : "York", "given" : "Jeremy", "non-dropping-particle" : "", "parse-names" : false, "suffix" : "" }, { "dropping-particle" : "", "family" : "Molli", "given" : "Annie", "non-dropping-particle" : "", "parse-names" : false, "suffix" : "" } ], "container-title" : "Annals of the Institute of Statistical Mathematics", "id" : "ITEM-1", "issue" : "1", "issued" : { "date-parts" : [ [ "1991", "3" ] ] }, "page" : "1-20", "title" : "Bayesian image restoration, with two applications in spatial statistics", "type" : "article-journal", "volume" : "43" }, "uris" : [ "http://www.mendeley.com/documents/?uuid=95eb84fc-6313-4cb7-8096-46fdcf659070" ] } ], "mendeley" : { "formattedCitation" : "&lt;sup&gt;22&lt;/sup&gt;", "plainTextFormattedCitation" : "22", "previouslyFormattedCitation" : "&lt;sup&gt;22&lt;/sup&gt;" }, "properties" : { "noteIndex" : 0 }, "schema" : "https://github.com/citation-style-language/schema/raw/master/csl-citation.json" }</w:instrText>
      </w:r>
      <w:r w:rsidR="00EE2AF3">
        <w:rPr>
          <w:rFonts w:ascii="Arial" w:hAnsi="Arial" w:cs="Arial"/>
          <w:sz w:val="22"/>
          <w:szCs w:val="22"/>
        </w:rPr>
        <w:fldChar w:fldCharType="separate"/>
      </w:r>
      <w:r w:rsidR="00A55FEA" w:rsidRPr="00A55FEA">
        <w:rPr>
          <w:rFonts w:ascii="Arial" w:hAnsi="Arial" w:cs="Arial"/>
          <w:noProof/>
          <w:sz w:val="22"/>
          <w:szCs w:val="22"/>
          <w:vertAlign w:val="superscript"/>
        </w:rPr>
        <w:t>22</w:t>
      </w:r>
      <w:r w:rsidR="00EE2AF3">
        <w:rPr>
          <w:rFonts w:ascii="Arial" w:hAnsi="Arial" w:cs="Arial"/>
          <w:sz w:val="22"/>
          <w:szCs w:val="22"/>
        </w:rPr>
        <w:fldChar w:fldCharType="end"/>
      </w:r>
      <w:r w:rsidR="00E95A4F">
        <w:rPr>
          <w:rFonts w:ascii="Arial" w:hAnsi="Arial" w:cs="Arial"/>
          <w:sz w:val="22"/>
          <w:szCs w:val="22"/>
        </w:rPr>
        <w:t xml:space="preserve"> </w:t>
      </w:r>
      <w:r w:rsidR="00105D93">
        <w:rPr>
          <w:rFonts w:ascii="Arial" w:hAnsi="Arial" w:cs="Arial"/>
          <w:sz w:val="22"/>
          <w:szCs w:val="22"/>
        </w:rPr>
        <w:t>which is</w:t>
      </w:r>
      <w:r w:rsidR="00E95A4F">
        <w:rPr>
          <w:rFonts w:ascii="Arial" w:hAnsi="Arial" w:cs="Arial"/>
          <w:sz w:val="22"/>
          <w:szCs w:val="22"/>
        </w:rPr>
        <w:t xml:space="preserve"> a standard model for estimating ecological associations with an explicit spatial element. </w:t>
      </w:r>
      <w:commentRangeStart w:id="14"/>
      <w:commentRangeStart w:id="15"/>
      <w:r>
        <w:rPr>
          <w:rFonts w:ascii="Arial" w:hAnsi="Arial" w:cs="Arial"/>
          <w:sz w:val="22"/>
          <w:szCs w:val="22"/>
        </w:rPr>
        <w:t>This model allows us to utilise information from nearby areas under the assumption that these are likely to be more similar than areas further apart, thereby reducing uncertainty and minimising influence from outliers</w:t>
      </w:r>
      <w:commentRangeEnd w:id="14"/>
      <w:r>
        <w:rPr>
          <w:rStyle w:val="CommentReference"/>
        </w:rPr>
        <w:commentReference w:id="14"/>
      </w:r>
      <w:commentRangeEnd w:id="15"/>
      <w:r w:rsidR="00595616">
        <w:rPr>
          <w:rStyle w:val="CommentReference"/>
        </w:rPr>
        <w:commentReference w:id="15"/>
      </w:r>
      <w:r w:rsidR="00595616">
        <w:rPr>
          <w:rFonts w:ascii="Arial" w:hAnsi="Arial" w:cs="Arial"/>
          <w:sz w:val="22"/>
          <w:szCs w:val="22"/>
        </w:rPr>
        <w:t>.</w:t>
      </w:r>
      <w:r w:rsidR="00EE2AF3">
        <w:rPr>
          <w:rFonts w:ascii="Arial" w:hAnsi="Arial" w:cs="Arial"/>
          <w:sz w:val="22"/>
          <w:szCs w:val="22"/>
        </w:rPr>
        <w:fldChar w:fldCharType="begin" w:fldLock="1"/>
      </w:r>
      <w:r w:rsidR="00142B85">
        <w:rPr>
          <w:rFonts w:ascii="Arial" w:hAnsi="Arial" w:cs="Arial"/>
          <w:sz w:val="22"/>
          <w:szCs w:val="22"/>
        </w:rPr>
        <w:instrText>ADDIN CSL_CITATION { "citationItems" : [ { "id" : "ITEM-1", "itemData" : { "ISBN" : "978-1-118-32655-8", "author" : [ { "dropping-particle" : "", "family" : "Blangiardo", "given" : "Marta", "non-dropping-particle" : "", "parse-names" : false, "suffix" : "" }, { "dropping-particle" : "", "family" : "Cameletti", "given" : "Michela", "non-dropping-particle" : "", "parse-names" : false, "suffix" : "" } ], "id" : "ITEM-1", "issued" : { "date-parts" : [ [ "2015" ] ] }, "publisher" : "Wiley", "title" : "Spatial and Spatio-temporal Bayesian Models with R - INLA", "type" : "book" }, "uris" : [ "http://www.mendeley.com/documents/?uuid=3faf187b-9984-4716-ac6b-88ca56576856" ] } ], "mendeley" : { "formattedCitation" : "&lt;sup&gt;23&lt;/sup&gt;", "plainTextFormattedCitation" : "23", "previouslyFormattedCitation" : "&lt;sup&gt;23&lt;/sup&gt;" }, "properties" : { "noteIndex" : 0 }, "schema" : "https://github.com/citation-style-language/schema/raw/master/csl-citation.json" }</w:instrText>
      </w:r>
      <w:r w:rsidR="00EE2AF3">
        <w:rPr>
          <w:rFonts w:ascii="Arial" w:hAnsi="Arial" w:cs="Arial"/>
          <w:sz w:val="22"/>
          <w:szCs w:val="22"/>
        </w:rPr>
        <w:fldChar w:fldCharType="separate"/>
      </w:r>
      <w:r w:rsidR="00A55FEA" w:rsidRPr="00A55FEA">
        <w:rPr>
          <w:rFonts w:ascii="Arial" w:hAnsi="Arial" w:cs="Arial"/>
          <w:noProof/>
          <w:sz w:val="22"/>
          <w:szCs w:val="22"/>
          <w:vertAlign w:val="superscript"/>
        </w:rPr>
        <w:t>23</w:t>
      </w:r>
      <w:r w:rsidR="00EE2AF3">
        <w:rPr>
          <w:rFonts w:ascii="Arial" w:hAnsi="Arial" w:cs="Arial"/>
          <w:sz w:val="22"/>
          <w:szCs w:val="22"/>
        </w:rPr>
        <w:fldChar w:fldCharType="end"/>
      </w:r>
    </w:p>
    <w:p w14:paraId="45FBC89E" w14:textId="46262A51" w:rsidR="007E6855" w:rsidRDefault="007E6855" w:rsidP="007E6855">
      <w:pPr>
        <w:tabs>
          <w:tab w:val="left" w:pos="6150"/>
        </w:tabs>
        <w:spacing w:after="240" w:line="480" w:lineRule="auto"/>
        <w:rPr>
          <w:rFonts w:ascii="Arial" w:hAnsi="Arial" w:cs="Arial"/>
          <w:sz w:val="22"/>
          <w:szCs w:val="22"/>
        </w:rPr>
      </w:pPr>
      <w:r>
        <w:rPr>
          <w:rFonts w:ascii="Arial" w:hAnsi="Arial" w:cs="Arial"/>
          <w:sz w:val="22"/>
          <w:szCs w:val="22"/>
          <w:highlight w:val="yellow"/>
        </w:rPr>
        <w:lastRenderedPageBreak/>
        <w:t>[</w:t>
      </w:r>
      <w:r w:rsidRPr="007E6855">
        <w:rPr>
          <w:rFonts w:ascii="Arial" w:hAnsi="Arial" w:cs="Arial"/>
          <w:sz w:val="22"/>
          <w:szCs w:val="22"/>
          <w:highlight w:val="yellow"/>
        </w:rPr>
        <w:t>Insert something here about how we estimated lag effects.</w:t>
      </w:r>
      <w:r>
        <w:rPr>
          <w:rFonts w:ascii="Arial" w:hAnsi="Arial" w:cs="Arial"/>
          <w:sz w:val="22"/>
          <w:szCs w:val="22"/>
        </w:rPr>
        <w:t xml:space="preserve">] </w:t>
      </w:r>
    </w:p>
    <w:p w14:paraId="1ECFFCD1" w14:textId="5FCE3F8F" w:rsidR="001233BB" w:rsidRDefault="001233BB" w:rsidP="001233BB">
      <w:pPr>
        <w:spacing w:after="240" w:line="276" w:lineRule="auto"/>
        <w:rPr>
          <w:rFonts w:ascii="Arial" w:hAnsi="Arial" w:cs="Arial"/>
          <w:sz w:val="22"/>
          <w:szCs w:val="22"/>
        </w:rPr>
      </w:pPr>
      <w:r>
        <w:rPr>
          <w:rFonts w:ascii="Arial" w:hAnsi="Arial" w:cs="Arial"/>
          <w:sz w:val="22"/>
          <w:szCs w:val="22"/>
        </w:rPr>
        <w:t xml:space="preserve">All analyses were undertaken using R </w:t>
      </w:r>
      <w:r w:rsidRPr="00CA0308">
        <w:rPr>
          <w:rFonts w:ascii="Arial" w:hAnsi="Arial" w:cs="Arial"/>
          <w:sz w:val="22"/>
          <w:szCs w:val="22"/>
          <w:highlight w:val="yellow"/>
        </w:rPr>
        <w:t>[ref)</w:t>
      </w:r>
      <w:r>
        <w:rPr>
          <w:rFonts w:ascii="Arial" w:hAnsi="Arial" w:cs="Arial"/>
          <w:sz w:val="22"/>
          <w:szCs w:val="22"/>
        </w:rPr>
        <w:t xml:space="preserve"> and the analytical code can be found </w:t>
      </w:r>
      <w:r w:rsidR="007E6855" w:rsidRPr="007E6855">
        <w:rPr>
          <w:rFonts w:ascii="Arial" w:hAnsi="Arial" w:cs="Arial"/>
          <w:sz w:val="22"/>
          <w:szCs w:val="22"/>
          <w:highlight w:val="yellow"/>
        </w:rPr>
        <w:t>here:</w:t>
      </w:r>
      <w:r w:rsidR="007E6855">
        <w:rPr>
          <w:rFonts w:ascii="Arial" w:hAnsi="Arial" w:cs="Arial"/>
          <w:sz w:val="22"/>
          <w:szCs w:val="22"/>
        </w:rPr>
        <w:t xml:space="preserve"> </w:t>
      </w:r>
    </w:p>
    <w:p w14:paraId="0BE75630" w14:textId="77777777" w:rsidR="00DF18EC" w:rsidRPr="007E6855" w:rsidRDefault="00DF18EC" w:rsidP="00B35BA4">
      <w:pPr>
        <w:spacing w:after="240" w:line="276" w:lineRule="auto"/>
        <w:rPr>
          <w:rFonts w:ascii="Arial" w:hAnsi="Arial" w:cs="Arial"/>
          <w:i/>
          <w:sz w:val="22"/>
          <w:szCs w:val="22"/>
        </w:rPr>
      </w:pPr>
      <w:r w:rsidRPr="007E6855">
        <w:rPr>
          <w:rFonts w:ascii="Arial" w:hAnsi="Arial" w:cs="Arial"/>
          <w:i/>
          <w:sz w:val="22"/>
          <w:szCs w:val="22"/>
        </w:rPr>
        <w:t xml:space="preserve">Ethical approval </w:t>
      </w:r>
    </w:p>
    <w:p w14:paraId="332B73A1" w14:textId="04B8FECB" w:rsidR="00CE0CC2" w:rsidRDefault="00142B85" w:rsidP="00B35BA4">
      <w:pPr>
        <w:spacing w:after="240" w:line="276" w:lineRule="auto"/>
        <w:rPr>
          <w:rFonts w:ascii="Arial" w:hAnsi="Arial" w:cs="Arial"/>
          <w:sz w:val="22"/>
          <w:szCs w:val="22"/>
        </w:rPr>
      </w:pPr>
      <w:r w:rsidRPr="00142B85">
        <w:rPr>
          <w:rFonts w:ascii="Arial" w:hAnsi="Arial" w:cs="Arial"/>
          <w:sz w:val="22"/>
          <w:szCs w:val="22"/>
        </w:rPr>
        <w:t xml:space="preserve">The National Institute </w:t>
      </w:r>
      <w:r>
        <w:rPr>
          <w:rFonts w:ascii="Arial" w:hAnsi="Arial" w:cs="Arial"/>
          <w:sz w:val="22"/>
          <w:szCs w:val="22"/>
        </w:rPr>
        <w:t xml:space="preserve">for Cardiovascular Outcomes Research, which includes the </w:t>
      </w:r>
      <w:r w:rsidRPr="00142B85">
        <w:rPr>
          <w:rFonts w:ascii="Arial" w:hAnsi="Arial" w:cs="Arial"/>
          <w:sz w:val="22"/>
          <w:szCs w:val="22"/>
        </w:rPr>
        <w:t xml:space="preserve">MINAP database, has support under section 251 of </w:t>
      </w:r>
      <w:r>
        <w:rPr>
          <w:rFonts w:ascii="Arial" w:hAnsi="Arial" w:cs="Arial"/>
          <w:sz w:val="22"/>
          <w:szCs w:val="22"/>
        </w:rPr>
        <w:t xml:space="preserve">the National Health Service Act </w:t>
      </w:r>
      <w:r w:rsidRPr="00142B85">
        <w:rPr>
          <w:rFonts w:ascii="Arial" w:hAnsi="Arial" w:cs="Arial"/>
          <w:sz w:val="22"/>
          <w:szCs w:val="22"/>
        </w:rPr>
        <w:t>of 2006 to use patient information f</w:t>
      </w:r>
      <w:r>
        <w:rPr>
          <w:rFonts w:ascii="Arial" w:hAnsi="Arial" w:cs="Arial"/>
          <w:sz w:val="22"/>
          <w:szCs w:val="22"/>
        </w:rPr>
        <w:t>or medical research without in</w:t>
      </w:r>
      <w:r w:rsidRPr="00142B85">
        <w:rPr>
          <w:rFonts w:ascii="Arial" w:hAnsi="Arial" w:cs="Arial"/>
          <w:sz w:val="22"/>
          <w:szCs w:val="22"/>
        </w:rPr>
        <w:t>formed</w:t>
      </w:r>
      <w:r>
        <w:rPr>
          <w:rFonts w:ascii="Arial" w:hAnsi="Arial" w:cs="Arial"/>
          <w:sz w:val="22"/>
          <w:szCs w:val="22"/>
        </w:rPr>
        <w:t xml:space="preserve"> </w:t>
      </w:r>
      <w:r w:rsidRPr="00142B85">
        <w:rPr>
          <w:rFonts w:ascii="Arial" w:hAnsi="Arial" w:cs="Arial"/>
          <w:sz w:val="22"/>
          <w:szCs w:val="22"/>
        </w:rPr>
        <w:t xml:space="preserve">consent. </w:t>
      </w:r>
      <w:r w:rsidR="007E6855">
        <w:rPr>
          <w:rFonts w:ascii="Arial" w:hAnsi="Arial" w:cs="Arial"/>
          <w:sz w:val="22"/>
          <w:szCs w:val="22"/>
        </w:rPr>
        <w:t>National Health Service e</w:t>
      </w:r>
      <w:r w:rsidRPr="00142B85">
        <w:rPr>
          <w:rFonts w:ascii="Arial" w:hAnsi="Arial" w:cs="Arial"/>
          <w:sz w:val="22"/>
          <w:szCs w:val="22"/>
        </w:rPr>
        <w:t>thical approval</w:t>
      </w:r>
      <w:r>
        <w:rPr>
          <w:rFonts w:ascii="Arial" w:hAnsi="Arial" w:cs="Arial"/>
          <w:sz w:val="22"/>
          <w:szCs w:val="22"/>
        </w:rPr>
        <w:t xml:space="preserve"> </w:t>
      </w:r>
      <w:r w:rsidR="001F0BD8">
        <w:rPr>
          <w:rFonts w:ascii="Arial" w:hAnsi="Arial" w:cs="Arial"/>
          <w:sz w:val="22"/>
          <w:szCs w:val="22"/>
        </w:rPr>
        <w:t xml:space="preserve">for this study </w:t>
      </w:r>
      <w:r w:rsidRPr="00142B85">
        <w:rPr>
          <w:rFonts w:ascii="Arial" w:hAnsi="Arial" w:cs="Arial"/>
          <w:sz w:val="22"/>
          <w:szCs w:val="22"/>
        </w:rPr>
        <w:t>was</w:t>
      </w:r>
      <w:r>
        <w:rPr>
          <w:rFonts w:ascii="Arial" w:hAnsi="Arial" w:cs="Arial"/>
          <w:sz w:val="22"/>
          <w:szCs w:val="22"/>
        </w:rPr>
        <w:t xml:space="preserve"> </w:t>
      </w:r>
      <w:r w:rsidRPr="00142B85">
        <w:rPr>
          <w:rFonts w:ascii="Arial" w:hAnsi="Arial" w:cs="Arial"/>
          <w:sz w:val="22"/>
          <w:szCs w:val="22"/>
        </w:rPr>
        <w:t>not required</w:t>
      </w:r>
      <w:r>
        <w:rPr>
          <w:rFonts w:ascii="Arial" w:hAnsi="Arial" w:cs="Arial"/>
          <w:sz w:val="22"/>
          <w:szCs w:val="22"/>
        </w:rPr>
        <w:t xml:space="preserve"> </w:t>
      </w:r>
      <w:r w:rsidRPr="00142B85">
        <w:rPr>
          <w:rFonts w:ascii="Arial" w:hAnsi="Arial" w:cs="Arial"/>
          <w:sz w:val="22"/>
          <w:szCs w:val="22"/>
        </w:rPr>
        <w:t>under</w:t>
      </w:r>
      <w:r>
        <w:rPr>
          <w:rFonts w:ascii="Arial" w:hAnsi="Arial" w:cs="Arial"/>
          <w:sz w:val="22"/>
          <w:szCs w:val="22"/>
        </w:rPr>
        <w:t xml:space="preserve"> cur</w:t>
      </w:r>
      <w:r w:rsidRPr="00142B85">
        <w:rPr>
          <w:rFonts w:ascii="Arial" w:hAnsi="Arial" w:cs="Arial"/>
          <w:sz w:val="22"/>
          <w:szCs w:val="22"/>
        </w:rPr>
        <w:t xml:space="preserve">rent </w:t>
      </w:r>
      <w:r>
        <w:rPr>
          <w:rFonts w:ascii="Arial" w:hAnsi="Arial" w:cs="Arial"/>
          <w:sz w:val="22"/>
          <w:szCs w:val="22"/>
        </w:rPr>
        <w:t>research governance arrange</w:t>
      </w:r>
      <w:r w:rsidRPr="00142B85">
        <w:rPr>
          <w:rFonts w:ascii="Arial" w:hAnsi="Arial" w:cs="Arial"/>
          <w:sz w:val="22"/>
          <w:szCs w:val="22"/>
        </w:rPr>
        <w:t>ments</w:t>
      </w:r>
      <w:r w:rsidR="00CA0308">
        <w:rPr>
          <w:rFonts w:ascii="Arial" w:hAnsi="Arial" w:cs="Arial"/>
          <w:sz w:val="22"/>
          <w:szCs w:val="22"/>
        </w:rPr>
        <w:t xml:space="preserve"> as all data used was non-identifiable </w:t>
      </w:r>
      <w:r w:rsidR="007E6855">
        <w:rPr>
          <w:rFonts w:ascii="Arial" w:hAnsi="Arial" w:cs="Arial"/>
          <w:sz w:val="22"/>
          <w:szCs w:val="22"/>
        </w:rPr>
        <w:t xml:space="preserve">and </w:t>
      </w:r>
      <w:r w:rsidR="00CA0308">
        <w:rPr>
          <w:rFonts w:ascii="Arial" w:hAnsi="Arial" w:cs="Arial"/>
          <w:sz w:val="22"/>
          <w:szCs w:val="22"/>
        </w:rPr>
        <w:t>pseudonymised.</w:t>
      </w:r>
      <w:r w:rsidR="007E6855">
        <w:rPr>
          <w:rFonts w:ascii="Arial" w:hAnsi="Arial" w:cs="Arial"/>
          <w:sz w:val="22"/>
          <w:szCs w:val="22"/>
        </w:rPr>
        <w:t xml:space="preserve"> </w:t>
      </w:r>
      <w:r w:rsidR="007E6855" w:rsidRPr="007E6855">
        <w:rPr>
          <w:rFonts w:ascii="Arial" w:hAnsi="Arial" w:cs="Arial"/>
          <w:sz w:val="22"/>
          <w:szCs w:val="22"/>
          <w:highlight w:val="yellow"/>
        </w:rPr>
        <w:t>A favourable ethical approval was provided by the University of Leeds (ref…).</w:t>
      </w:r>
      <w:r w:rsidR="007E6855" w:rsidRPr="007E6855">
        <w:rPr>
          <w:rFonts w:ascii="Arial" w:hAnsi="Arial" w:cs="Arial"/>
          <w:sz w:val="22"/>
          <w:szCs w:val="22"/>
        </w:rPr>
        <w:t xml:space="preserve">  </w:t>
      </w:r>
    </w:p>
    <w:p w14:paraId="24FFACF3" w14:textId="77777777" w:rsidR="003A77DE" w:rsidRPr="007E6855" w:rsidRDefault="003A77DE" w:rsidP="00B35BA4">
      <w:pPr>
        <w:spacing w:after="240" w:line="276" w:lineRule="auto"/>
        <w:rPr>
          <w:rFonts w:ascii="Arial" w:hAnsi="Arial" w:cs="Arial"/>
          <w:i/>
          <w:sz w:val="22"/>
          <w:szCs w:val="22"/>
        </w:rPr>
      </w:pPr>
      <w:r w:rsidRPr="007E6855">
        <w:rPr>
          <w:rFonts w:ascii="Arial" w:hAnsi="Arial" w:cs="Arial"/>
          <w:i/>
          <w:sz w:val="22"/>
          <w:szCs w:val="22"/>
        </w:rPr>
        <w:t>Patient involvement</w:t>
      </w:r>
    </w:p>
    <w:p w14:paraId="7F9AA85C" w14:textId="430FF947" w:rsidR="003A77DE" w:rsidRPr="001233BB" w:rsidRDefault="003A77DE" w:rsidP="00817BC5">
      <w:pPr>
        <w:autoSpaceDE w:val="0"/>
        <w:autoSpaceDN w:val="0"/>
        <w:adjustRightInd w:val="0"/>
        <w:spacing w:before="100" w:after="100"/>
        <w:rPr>
          <w:rFonts w:ascii="Arial" w:hAnsi="Arial" w:cs="Arial"/>
          <w:sz w:val="22"/>
          <w:szCs w:val="22"/>
        </w:rPr>
      </w:pPr>
      <w:r w:rsidRPr="001233BB">
        <w:rPr>
          <w:rFonts w:ascii="Arial" w:hAnsi="Arial" w:cs="Arial"/>
          <w:sz w:val="22"/>
          <w:szCs w:val="22"/>
        </w:rPr>
        <w:t xml:space="preserve">No patients were involved in setting the research question or the outcome measures, and nor were they involved in the design and implementation of the study. We plan to involve patients in dissemination of the study results by inviting patients and their families to the study information session hosted at the </w:t>
      </w:r>
      <w:r w:rsidR="00817BC5" w:rsidRPr="001233BB">
        <w:rPr>
          <w:rFonts w:ascii="Arial" w:hAnsi="Arial" w:cs="Arial"/>
          <w:sz w:val="22"/>
          <w:szCs w:val="22"/>
        </w:rPr>
        <w:t xml:space="preserve">MRC </w:t>
      </w:r>
      <w:r w:rsidR="001F0BD8" w:rsidRPr="001233BB">
        <w:rPr>
          <w:rFonts w:ascii="Arial" w:hAnsi="Arial" w:cs="Arial"/>
          <w:sz w:val="22"/>
          <w:szCs w:val="22"/>
        </w:rPr>
        <w:t>Medical Bioinformatics Centre at the University of Leeds.</w:t>
      </w:r>
    </w:p>
    <w:p w14:paraId="6587FBDA" w14:textId="77777777" w:rsidR="003A77DE" w:rsidRPr="00B35BA4" w:rsidRDefault="003A77DE" w:rsidP="00B35BA4">
      <w:pPr>
        <w:spacing w:after="240" w:line="276" w:lineRule="auto"/>
        <w:rPr>
          <w:rFonts w:ascii="Arial" w:hAnsi="Arial" w:cs="Arial"/>
          <w:sz w:val="22"/>
          <w:szCs w:val="22"/>
        </w:rPr>
      </w:pPr>
    </w:p>
    <w:p w14:paraId="2CD5D2FB" w14:textId="77777777" w:rsidR="00CE0CC2" w:rsidRDefault="00CE0CC2" w:rsidP="00B35BA4">
      <w:pPr>
        <w:spacing w:after="240" w:line="276" w:lineRule="auto"/>
        <w:rPr>
          <w:rFonts w:ascii="Arial" w:hAnsi="Arial" w:cs="Arial"/>
          <w:b/>
          <w:sz w:val="22"/>
          <w:szCs w:val="22"/>
        </w:rPr>
      </w:pPr>
      <w:commentRangeStart w:id="16"/>
      <w:r w:rsidRPr="00B35BA4">
        <w:rPr>
          <w:rFonts w:ascii="Arial" w:hAnsi="Arial" w:cs="Arial"/>
          <w:b/>
          <w:sz w:val="22"/>
          <w:szCs w:val="22"/>
        </w:rPr>
        <w:t>Results</w:t>
      </w:r>
      <w:commentRangeEnd w:id="16"/>
      <w:r w:rsidR="007E6855">
        <w:rPr>
          <w:rStyle w:val="CommentReference"/>
        </w:rPr>
        <w:commentReference w:id="16"/>
      </w:r>
    </w:p>
    <w:p w14:paraId="220BB988" w14:textId="77777777" w:rsidR="003A77DE" w:rsidRPr="00D37AE0" w:rsidRDefault="003A77DE" w:rsidP="00B35BA4">
      <w:pPr>
        <w:spacing w:after="240" w:line="276" w:lineRule="auto"/>
        <w:rPr>
          <w:rFonts w:ascii="Arial" w:hAnsi="Arial" w:cs="Arial"/>
          <w:sz w:val="22"/>
          <w:szCs w:val="22"/>
        </w:rPr>
      </w:pPr>
    </w:p>
    <w:p w14:paraId="36D961C9" w14:textId="2E54C83D" w:rsidR="003A77DE" w:rsidRPr="00D37AE0" w:rsidRDefault="003A77DE" w:rsidP="00D37AE0">
      <w:pPr>
        <w:pStyle w:val="ListParagraph"/>
        <w:numPr>
          <w:ilvl w:val="0"/>
          <w:numId w:val="6"/>
        </w:numPr>
        <w:spacing w:after="240" w:line="276" w:lineRule="auto"/>
        <w:rPr>
          <w:rFonts w:ascii="Arial" w:hAnsi="Arial" w:cs="Arial"/>
          <w:sz w:val="22"/>
          <w:szCs w:val="22"/>
          <w:highlight w:val="yellow"/>
        </w:rPr>
      </w:pPr>
      <w:r w:rsidRPr="00D37AE0">
        <w:rPr>
          <w:rFonts w:ascii="Arial" w:hAnsi="Arial" w:cs="Arial"/>
          <w:sz w:val="22"/>
          <w:szCs w:val="22"/>
          <w:highlight w:val="yellow"/>
        </w:rPr>
        <w:t>Descriptives</w:t>
      </w:r>
      <w:del w:id="17" w:author="Author">
        <w:r w:rsidRPr="00D37AE0" w:rsidDel="00D37AE0">
          <w:rPr>
            <w:rFonts w:ascii="Arial" w:hAnsi="Arial" w:cs="Arial"/>
            <w:sz w:val="22"/>
            <w:szCs w:val="22"/>
            <w:highlight w:val="yellow"/>
          </w:rPr>
          <w:delText xml:space="preserve"> here </w:delText>
        </w:r>
      </w:del>
      <w:r w:rsidR="00817BC5" w:rsidRPr="00D37AE0">
        <w:rPr>
          <w:rFonts w:ascii="Arial" w:hAnsi="Arial" w:cs="Arial"/>
          <w:sz w:val="22"/>
          <w:szCs w:val="22"/>
          <w:highlight w:val="yellow"/>
        </w:rPr>
        <w:t>–</w:t>
      </w:r>
      <w:r w:rsidRPr="00D37AE0">
        <w:rPr>
          <w:rFonts w:ascii="Arial" w:hAnsi="Arial" w:cs="Arial"/>
          <w:sz w:val="22"/>
          <w:szCs w:val="22"/>
          <w:highlight w:val="yellow"/>
        </w:rPr>
        <w:t xml:space="preserve"> </w:t>
      </w:r>
    </w:p>
    <w:p w14:paraId="4C892B85" w14:textId="3EDAD922" w:rsidR="00817BC5" w:rsidRPr="00D37AE0" w:rsidRDefault="001233BB" w:rsidP="00D37AE0">
      <w:pPr>
        <w:pStyle w:val="ListParagraph"/>
        <w:numPr>
          <w:ilvl w:val="0"/>
          <w:numId w:val="6"/>
        </w:numPr>
        <w:spacing w:after="240" w:line="276" w:lineRule="auto"/>
        <w:rPr>
          <w:rFonts w:ascii="Arial" w:hAnsi="Arial" w:cs="Arial"/>
          <w:sz w:val="22"/>
          <w:szCs w:val="22"/>
          <w:highlight w:val="yellow"/>
        </w:rPr>
      </w:pPr>
      <w:r w:rsidRPr="00D37AE0">
        <w:rPr>
          <w:rFonts w:ascii="Arial" w:hAnsi="Arial" w:cs="Arial"/>
          <w:sz w:val="22"/>
          <w:szCs w:val="22"/>
          <w:highlight w:val="yellow"/>
        </w:rPr>
        <w:t>Active transport – cy</w:t>
      </w:r>
      <w:r w:rsidR="00817BC5" w:rsidRPr="00D37AE0">
        <w:rPr>
          <w:rFonts w:ascii="Arial" w:hAnsi="Arial" w:cs="Arial"/>
          <w:sz w:val="22"/>
          <w:szCs w:val="22"/>
          <w:highlight w:val="yellow"/>
        </w:rPr>
        <w:t>cli</w:t>
      </w:r>
      <w:r w:rsidRPr="00D37AE0">
        <w:rPr>
          <w:rFonts w:ascii="Arial" w:hAnsi="Arial" w:cs="Arial"/>
          <w:sz w:val="22"/>
          <w:szCs w:val="22"/>
          <w:highlight w:val="yellow"/>
        </w:rPr>
        <w:t>ng</w:t>
      </w:r>
      <w:r w:rsidR="00817BC5" w:rsidRPr="00D37AE0">
        <w:rPr>
          <w:rFonts w:ascii="Arial" w:hAnsi="Arial" w:cs="Arial"/>
          <w:sz w:val="22"/>
          <w:szCs w:val="22"/>
          <w:highlight w:val="yellow"/>
        </w:rPr>
        <w:t>… walking…</w:t>
      </w:r>
    </w:p>
    <w:p w14:paraId="45575C71" w14:textId="05928A48" w:rsidR="00817BC5" w:rsidRPr="00D37AE0" w:rsidRDefault="00D37AE0" w:rsidP="00D37AE0">
      <w:pPr>
        <w:pStyle w:val="ListParagraph"/>
        <w:numPr>
          <w:ilvl w:val="0"/>
          <w:numId w:val="6"/>
        </w:numPr>
        <w:spacing w:after="240" w:line="276" w:lineRule="auto"/>
        <w:rPr>
          <w:rFonts w:ascii="Arial" w:hAnsi="Arial" w:cs="Arial"/>
          <w:sz w:val="22"/>
          <w:szCs w:val="22"/>
          <w:highlight w:val="yellow"/>
        </w:rPr>
      </w:pPr>
      <w:r>
        <w:rPr>
          <w:rFonts w:ascii="Arial" w:hAnsi="Arial" w:cs="Arial"/>
          <w:sz w:val="22"/>
          <w:szCs w:val="22"/>
          <w:highlight w:val="yellow"/>
        </w:rPr>
        <w:t>A</w:t>
      </w:r>
      <w:r w:rsidR="00817BC5" w:rsidRPr="00D37AE0">
        <w:rPr>
          <w:rFonts w:ascii="Arial" w:hAnsi="Arial" w:cs="Arial"/>
          <w:sz w:val="22"/>
          <w:szCs w:val="22"/>
          <w:highlight w:val="yellow"/>
        </w:rPr>
        <w:t>MI rates</w:t>
      </w:r>
    </w:p>
    <w:p w14:paraId="43822DB2" w14:textId="77777777" w:rsidR="00817BC5" w:rsidRPr="00D37AE0" w:rsidRDefault="00817BC5" w:rsidP="00D37AE0">
      <w:pPr>
        <w:pStyle w:val="ListParagraph"/>
        <w:numPr>
          <w:ilvl w:val="0"/>
          <w:numId w:val="6"/>
        </w:numPr>
        <w:spacing w:after="240" w:line="276" w:lineRule="auto"/>
        <w:rPr>
          <w:rFonts w:ascii="Arial" w:hAnsi="Arial" w:cs="Arial"/>
          <w:sz w:val="22"/>
          <w:szCs w:val="22"/>
          <w:highlight w:val="yellow"/>
        </w:rPr>
      </w:pPr>
      <w:r w:rsidRPr="00D37AE0">
        <w:rPr>
          <w:rFonts w:ascii="Arial" w:hAnsi="Arial" w:cs="Arial"/>
          <w:sz w:val="22"/>
          <w:szCs w:val="22"/>
          <w:highlight w:val="yellow"/>
        </w:rPr>
        <w:t>Case mix rates</w:t>
      </w:r>
    </w:p>
    <w:p w14:paraId="741FECEA" w14:textId="77777777" w:rsidR="00817BC5" w:rsidRPr="00D37AE0" w:rsidRDefault="00817BC5" w:rsidP="00D37AE0">
      <w:pPr>
        <w:pStyle w:val="ListParagraph"/>
        <w:numPr>
          <w:ilvl w:val="0"/>
          <w:numId w:val="6"/>
        </w:numPr>
        <w:spacing w:after="240" w:line="276" w:lineRule="auto"/>
        <w:rPr>
          <w:rFonts w:ascii="Arial" w:hAnsi="Arial" w:cs="Arial"/>
          <w:sz w:val="22"/>
          <w:szCs w:val="22"/>
          <w:highlight w:val="yellow"/>
        </w:rPr>
      </w:pPr>
      <w:r w:rsidRPr="00D37AE0">
        <w:rPr>
          <w:rFonts w:ascii="Arial" w:hAnsi="Arial" w:cs="Arial"/>
          <w:sz w:val="22"/>
          <w:szCs w:val="22"/>
          <w:highlight w:val="yellow"/>
        </w:rPr>
        <w:t>Geographical descriptives</w:t>
      </w:r>
    </w:p>
    <w:p w14:paraId="6C5850A9" w14:textId="374E3CE0" w:rsidR="00817BC5" w:rsidRPr="00D37AE0" w:rsidRDefault="00817BC5" w:rsidP="006E595F">
      <w:pPr>
        <w:pStyle w:val="ListParagraph"/>
        <w:numPr>
          <w:ilvl w:val="0"/>
          <w:numId w:val="6"/>
        </w:numPr>
        <w:spacing w:after="240" w:line="276" w:lineRule="auto"/>
        <w:rPr>
          <w:rFonts w:ascii="Arial" w:hAnsi="Arial" w:cs="Arial"/>
          <w:sz w:val="22"/>
          <w:szCs w:val="22"/>
          <w:highlight w:val="yellow"/>
        </w:rPr>
      </w:pPr>
      <w:r w:rsidRPr="00D37AE0">
        <w:rPr>
          <w:rFonts w:ascii="Arial" w:hAnsi="Arial" w:cs="Arial"/>
          <w:sz w:val="22"/>
          <w:szCs w:val="22"/>
          <w:highlight w:val="yellow"/>
        </w:rPr>
        <w:t>Temporal descriptives</w:t>
      </w:r>
    </w:p>
    <w:p w14:paraId="131B554A" w14:textId="4085C21E" w:rsidR="00817BC5" w:rsidRPr="00D37AE0" w:rsidRDefault="00817BC5" w:rsidP="00D37AE0">
      <w:pPr>
        <w:pStyle w:val="ListParagraph"/>
        <w:numPr>
          <w:ilvl w:val="0"/>
          <w:numId w:val="6"/>
        </w:numPr>
        <w:spacing w:after="240" w:line="276" w:lineRule="auto"/>
        <w:rPr>
          <w:rFonts w:ascii="Arial" w:hAnsi="Arial" w:cs="Arial"/>
          <w:sz w:val="22"/>
          <w:szCs w:val="22"/>
        </w:rPr>
      </w:pPr>
      <w:r w:rsidRPr="00D37AE0">
        <w:rPr>
          <w:rFonts w:ascii="Arial" w:hAnsi="Arial" w:cs="Arial"/>
          <w:sz w:val="22"/>
          <w:szCs w:val="22"/>
          <w:highlight w:val="yellow"/>
        </w:rPr>
        <w:t xml:space="preserve">Then go to standardised rates, then inferences then </w:t>
      </w:r>
      <w:commentRangeStart w:id="18"/>
      <w:r w:rsidRPr="00D37AE0">
        <w:rPr>
          <w:rFonts w:ascii="Arial" w:hAnsi="Arial" w:cs="Arial"/>
          <w:sz w:val="22"/>
          <w:szCs w:val="22"/>
          <w:highlight w:val="yellow"/>
        </w:rPr>
        <w:t>a</w:t>
      </w:r>
      <w:r w:rsidR="005466A5" w:rsidRPr="00D37AE0">
        <w:rPr>
          <w:rFonts w:ascii="Arial" w:hAnsi="Arial" w:cs="Arial"/>
          <w:sz w:val="22"/>
          <w:szCs w:val="22"/>
          <w:highlight w:val="yellow"/>
        </w:rPr>
        <w:t>ssoc</w:t>
      </w:r>
      <w:r w:rsidRPr="00D37AE0">
        <w:rPr>
          <w:rFonts w:ascii="Arial" w:hAnsi="Arial" w:cs="Arial"/>
          <w:sz w:val="22"/>
          <w:szCs w:val="22"/>
          <w:highlight w:val="yellow"/>
        </w:rPr>
        <w:t>i</w:t>
      </w:r>
      <w:r w:rsidR="005466A5" w:rsidRPr="00D37AE0">
        <w:rPr>
          <w:rFonts w:ascii="Arial" w:hAnsi="Arial" w:cs="Arial"/>
          <w:sz w:val="22"/>
          <w:szCs w:val="22"/>
          <w:highlight w:val="yellow"/>
        </w:rPr>
        <w:t>a</w:t>
      </w:r>
      <w:r w:rsidRPr="00D37AE0">
        <w:rPr>
          <w:rFonts w:ascii="Arial" w:hAnsi="Arial" w:cs="Arial"/>
          <w:sz w:val="22"/>
          <w:szCs w:val="22"/>
          <w:highlight w:val="yellow"/>
        </w:rPr>
        <w:t>tions</w:t>
      </w:r>
      <w:commentRangeEnd w:id="18"/>
      <w:r w:rsidRPr="00D37AE0">
        <w:rPr>
          <w:rStyle w:val="CommentReference"/>
          <w:highlight w:val="yellow"/>
        </w:rPr>
        <w:commentReference w:id="18"/>
      </w:r>
    </w:p>
    <w:p w14:paraId="1AA3AEF5" w14:textId="77777777" w:rsidR="003A77DE" w:rsidRPr="00B35BA4" w:rsidRDefault="003A77DE" w:rsidP="00B35BA4">
      <w:pPr>
        <w:spacing w:after="240" w:line="276" w:lineRule="auto"/>
        <w:rPr>
          <w:rFonts w:ascii="Arial" w:hAnsi="Arial" w:cs="Arial"/>
          <w:b/>
          <w:sz w:val="22"/>
          <w:szCs w:val="22"/>
        </w:rPr>
      </w:pPr>
    </w:p>
    <w:p w14:paraId="147BB3E4" w14:textId="60FC211B" w:rsidR="005126A5" w:rsidRDefault="00A05F17" w:rsidP="00817BC5">
      <w:pPr>
        <w:spacing w:after="240" w:line="276" w:lineRule="auto"/>
        <w:rPr>
          <w:rFonts w:ascii="Arial" w:hAnsi="Arial" w:cs="Arial"/>
          <w:sz w:val="22"/>
          <w:szCs w:val="22"/>
        </w:rPr>
      </w:pPr>
      <w:r>
        <w:rPr>
          <w:rFonts w:ascii="Arial" w:hAnsi="Arial" w:cs="Arial"/>
          <w:sz w:val="22"/>
          <w:szCs w:val="22"/>
        </w:rPr>
        <w:t>Table 1</w:t>
      </w:r>
      <w:r w:rsidR="008275F4">
        <w:rPr>
          <w:rFonts w:ascii="Arial" w:hAnsi="Arial" w:cs="Arial"/>
          <w:sz w:val="22"/>
          <w:szCs w:val="22"/>
        </w:rPr>
        <w:t xml:space="preserve"> </w:t>
      </w:r>
      <w:r w:rsidR="008275F4" w:rsidRPr="008275F4">
        <w:rPr>
          <w:rFonts w:ascii="Arial" w:hAnsi="Arial" w:cs="Arial"/>
          <w:sz w:val="22"/>
          <w:szCs w:val="22"/>
          <w:highlight w:val="yellow"/>
        </w:rPr>
        <w:t xml:space="preserve">[pilot analysis, not on full data set – </w:t>
      </w:r>
      <w:r w:rsidR="008275F4">
        <w:rPr>
          <w:rFonts w:ascii="Arial" w:hAnsi="Arial" w:cs="Arial"/>
          <w:sz w:val="22"/>
          <w:szCs w:val="22"/>
          <w:highlight w:val="yellow"/>
        </w:rPr>
        <w:t xml:space="preserve">full analysis </w:t>
      </w:r>
      <w:r w:rsidR="008275F4" w:rsidRPr="008275F4">
        <w:rPr>
          <w:rFonts w:ascii="Arial" w:hAnsi="Arial" w:cs="Arial"/>
          <w:sz w:val="22"/>
          <w:szCs w:val="22"/>
          <w:highlight w:val="yellow"/>
        </w:rPr>
        <w:t>in progress]</w:t>
      </w:r>
      <w:r>
        <w:rPr>
          <w:rFonts w:ascii="Arial" w:hAnsi="Arial" w:cs="Arial"/>
          <w:sz w:val="22"/>
          <w:szCs w:val="22"/>
        </w:rPr>
        <w:t xml:space="preserve"> presents the results from a </w:t>
      </w:r>
      <w:r w:rsidR="00FA381D">
        <w:rPr>
          <w:rFonts w:ascii="Arial" w:hAnsi="Arial" w:cs="Arial"/>
          <w:sz w:val="22"/>
          <w:szCs w:val="22"/>
        </w:rPr>
        <w:t xml:space="preserve">Bayesian </w:t>
      </w:r>
      <w:r>
        <w:rPr>
          <w:rFonts w:ascii="Arial" w:hAnsi="Arial" w:cs="Arial"/>
          <w:sz w:val="22"/>
          <w:szCs w:val="22"/>
        </w:rPr>
        <w:t>negative binomial regression model analysing the incidence of myocardial infarction</w:t>
      </w:r>
      <w:r w:rsidR="004F2C7D">
        <w:rPr>
          <w:rFonts w:ascii="Arial" w:hAnsi="Arial" w:cs="Arial"/>
          <w:sz w:val="22"/>
          <w:szCs w:val="22"/>
        </w:rPr>
        <w:t xml:space="preserve"> for all persons</w:t>
      </w:r>
      <w:r>
        <w:rPr>
          <w:rFonts w:ascii="Arial" w:hAnsi="Arial" w:cs="Arial"/>
          <w:sz w:val="22"/>
          <w:szCs w:val="22"/>
        </w:rPr>
        <w:t xml:space="preserve">. </w:t>
      </w:r>
      <w:r w:rsidR="00817BC5">
        <w:rPr>
          <w:rFonts w:ascii="Arial" w:hAnsi="Arial" w:cs="Arial"/>
          <w:sz w:val="22"/>
          <w:szCs w:val="22"/>
        </w:rPr>
        <w:t xml:space="preserve">There was a significant </w:t>
      </w:r>
      <w:r w:rsidR="00F423EF">
        <w:rPr>
          <w:rFonts w:ascii="Arial" w:hAnsi="Arial" w:cs="Arial"/>
          <w:sz w:val="22"/>
          <w:szCs w:val="22"/>
        </w:rPr>
        <w:t>negative association between cycling prevalence and MI</w:t>
      </w:r>
      <w:r w:rsidR="00142B85">
        <w:rPr>
          <w:rFonts w:ascii="Arial" w:hAnsi="Arial" w:cs="Arial"/>
          <w:sz w:val="22"/>
          <w:szCs w:val="22"/>
        </w:rPr>
        <w:t xml:space="preserve"> before and after adjustment for other variables</w:t>
      </w:r>
      <w:r w:rsidR="00F423EF">
        <w:rPr>
          <w:rFonts w:ascii="Arial" w:hAnsi="Arial" w:cs="Arial"/>
          <w:sz w:val="22"/>
          <w:szCs w:val="22"/>
        </w:rPr>
        <w:t xml:space="preserve">. </w:t>
      </w:r>
      <w:r w:rsidR="00F67D09">
        <w:rPr>
          <w:rFonts w:ascii="Arial" w:hAnsi="Arial" w:cs="Arial"/>
          <w:sz w:val="22"/>
          <w:szCs w:val="22"/>
        </w:rPr>
        <w:t xml:space="preserve">A one percent increase in the percentage of people who cycle to work in an area is associated with </w:t>
      </w:r>
      <w:r w:rsidR="00F423EF">
        <w:rPr>
          <w:rFonts w:ascii="Arial" w:hAnsi="Arial" w:cs="Arial"/>
          <w:sz w:val="22"/>
          <w:szCs w:val="22"/>
        </w:rPr>
        <w:t>a decrease of 1</w:t>
      </w:r>
      <w:r w:rsidR="00F67D09">
        <w:rPr>
          <w:rFonts w:ascii="Arial" w:hAnsi="Arial" w:cs="Arial"/>
          <w:sz w:val="22"/>
          <w:szCs w:val="22"/>
        </w:rPr>
        <w:t xml:space="preserve">.4% fewer cases of MI. </w:t>
      </w:r>
      <w:r w:rsidR="00787AFF">
        <w:rPr>
          <w:rFonts w:ascii="Arial" w:hAnsi="Arial" w:cs="Arial"/>
          <w:sz w:val="22"/>
          <w:szCs w:val="22"/>
        </w:rPr>
        <w:t xml:space="preserve">The </w:t>
      </w:r>
      <w:commentRangeStart w:id="19"/>
      <w:r w:rsidR="00787AFF">
        <w:rPr>
          <w:rFonts w:ascii="Arial" w:hAnsi="Arial" w:cs="Arial"/>
          <w:sz w:val="22"/>
          <w:szCs w:val="22"/>
        </w:rPr>
        <w:t xml:space="preserve">model was less certain on the direction of the association for the percentage of people who walk within a MSOA with overlap of the 95% Credible Intervals (the effect size was also tiny). </w:t>
      </w:r>
      <w:commentRangeEnd w:id="19"/>
      <w:r w:rsidR="000D4D7A">
        <w:rPr>
          <w:rStyle w:val="CommentReference"/>
        </w:rPr>
        <w:commentReference w:id="19"/>
      </w:r>
      <w:r w:rsidR="00787AFF">
        <w:rPr>
          <w:rFonts w:ascii="Arial" w:hAnsi="Arial" w:cs="Arial"/>
          <w:sz w:val="22"/>
          <w:szCs w:val="22"/>
        </w:rPr>
        <w:t>While the posterior mean appears small, a one unit increase in the IMD score reflects a small increase</w:t>
      </w:r>
      <w:r w:rsidR="00F67D09">
        <w:rPr>
          <w:rFonts w:ascii="Arial" w:hAnsi="Arial" w:cs="Arial"/>
          <w:sz w:val="22"/>
          <w:szCs w:val="22"/>
        </w:rPr>
        <w:t xml:space="preserve"> in the level of deprivation</w:t>
      </w:r>
      <w:r w:rsidR="00787AFF">
        <w:rPr>
          <w:rFonts w:ascii="Arial" w:hAnsi="Arial" w:cs="Arial"/>
          <w:sz w:val="22"/>
          <w:szCs w:val="22"/>
        </w:rPr>
        <w:t xml:space="preserve">. </w:t>
      </w:r>
      <w:r w:rsidR="00F67D09">
        <w:rPr>
          <w:rFonts w:ascii="Arial" w:hAnsi="Arial" w:cs="Arial"/>
          <w:sz w:val="22"/>
          <w:szCs w:val="22"/>
        </w:rPr>
        <w:t xml:space="preserve">For example, the range of IMD values for MSOAs is 1.82 to 82.49. Therefore our results would suggest a fairly large effect </w:t>
      </w:r>
      <w:r w:rsidR="00F67D09">
        <w:rPr>
          <w:rFonts w:ascii="Arial" w:hAnsi="Arial" w:cs="Arial"/>
          <w:sz w:val="22"/>
          <w:szCs w:val="22"/>
        </w:rPr>
        <w:lastRenderedPageBreak/>
        <w:t>size</w:t>
      </w:r>
      <w:r w:rsidR="00787AFF">
        <w:rPr>
          <w:rFonts w:ascii="Arial" w:hAnsi="Arial" w:cs="Arial"/>
          <w:sz w:val="22"/>
          <w:szCs w:val="22"/>
        </w:rPr>
        <w:t>.</w:t>
      </w:r>
      <w:r w:rsidR="00F67D09">
        <w:rPr>
          <w:rFonts w:ascii="Arial" w:hAnsi="Arial" w:cs="Arial"/>
          <w:sz w:val="22"/>
          <w:szCs w:val="22"/>
        </w:rPr>
        <w:t xml:space="preserve"> The 95% credible intervals are also narrow suggesting a good level of certainty on the estimate.</w:t>
      </w:r>
    </w:p>
    <w:p w14:paraId="68B0DEDC" w14:textId="4F8223CF" w:rsidR="00E95A4F" w:rsidRDefault="005126A5">
      <w:pPr>
        <w:spacing w:after="240" w:line="276" w:lineRule="auto"/>
        <w:rPr>
          <w:rFonts w:ascii="Arial" w:hAnsi="Arial" w:cs="Arial"/>
          <w:sz w:val="22"/>
          <w:szCs w:val="22"/>
        </w:rPr>
      </w:pPr>
      <w:r>
        <w:rPr>
          <w:rFonts w:ascii="Arial" w:hAnsi="Arial" w:cs="Arial"/>
          <w:sz w:val="22"/>
          <w:szCs w:val="22"/>
        </w:rPr>
        <w:t xml:space="preserve">Tables 2 and 3 present the analyses </w:t>
      </w:r>
      <w:commentRangeStart w:id="20"/>
      <w:r>
        <w:rPr>
          <w:rFonts w:ascii="Arial" w:hAnsi="Arial" w:cs="Arial"/>
          <w:sz w:val="22"/>
          <w:szCs w:val="22"/>
        </w:rPr>
        <w:t xml:space="preserve">stratified </w:t>
      </w:r>
      <w:commentRangeEnd w:id="20"/>
      <w:r w:rsidR="00BC1732">
        <w:rPr>
          <w:rStyle w:val="CommentReference"/>
        </w:rPr>
        <w:commentReference w:id="20"/>
      </w:r>
      <w:r>
        <w:rPr>
          <w:rFonts w:ascii="Arial" w:hAnsi="Arial" w:cs="Arial"/>
          <w:sz w:val="22"/>
          <w:szCs w:val="22"/>
        </w:rPr>
        <w:t xml:space="preserve">by sex however there is little difference to the overall results presented in Table 1. </w:t>
      </w:r>
      <w:r w:rsidR="008275F4" w:rsidRPr="008275F4">
        <w:rPr>
          <w:rFonts w:ascii="Arial" w:hAnsi="Arial" w:cs="Arial"/>
          <w:sz w:val="22"/>
          <w:szCs w:val="22"/>
          <w:highlight w:val="yellow"/>
        </w:rPr>
        <w:t>[OR – stratifying the analysis by sex did not provide any statistically significant difference in results (and not include the tables</w:t>
      </w:r>
      <w:r w:rsidR="008275F4">
        <w:rPr>
          <w:rFonts w:ascii="Arial" w:hAnsi="Arial" w:cs="Arial"/>
          <w:sz w:val="22"/>
          <w:szCs w:val="22"/>
          <w:highlight w:val="yellow"/>
        </w:rPr>
        <w:t>, or maybe not even say this</w:t>
      </w:r>
      <w:r w:rsidR="008275F4" w:rsidRPr="008275F4">
        <w:rPr>
          <w:rFonts w:ascii="Arial" w:hAnsi="Arial" w:cs="Arial"/>
          <w:sz w:val="22"/>
          <w:szCs w:val="22"/>
          <w:highlight w:val="yellow"/>
        </w:rPr>
        <w:t xml:space="preserve">), </w:t>
      </w:r>
      <w:r w:rsidR="008275F4">
        <w:rPr>
          <w:rFonts w:ascii="Arial" w:hAnsi="Arial" w:cs="Arial"/>
          <w:sz w:val="22"/>
          <w:szCs w:val="22"/>
          <w:highlight w:val="yellow"/>
        </w:rPr>
        <w:t>may be relevant to stratify by age, especially given that commuting usually stops around 60.</w:t>
      </w:r>
      <w:r w:rsidR="008275F4" w:rsidRPr="008275F4">
        <w:rPr>
          <w:rFonts w:ascii="Arial" w:hAnsi="Arial" w:cs="Arial"/>
          <w:sz w:val="22"/>
          <w:szCs w:val="22"/>
          <w:highlight w:val="yellow"/>
        </w:rPr>
        <w:t>]</w:t>
      </w:r>
    </w:p>
    <w:p w14:paraId="1CFACD15" w14:textId="77777777" w:rsidR="00CC3B99" w:rsidRDefault="00CC3B99">
      <w:pPr>
        <w:spacing w:after="240" w:line="276" w:lineRule="auto"/>
        <w:rPr>
          <w:rFonts w:ascii="Arial" w:hAnsi="Arial" w:cs="Arial"/>
          <w:sz w:val="22"/>
          <w:szCs w:val="22"/>
        </w:rPr>
      </w:pPr>
    </w:p>
    <w:p w14:paraId="5C9A5553" w14:textId="336866D9" w:rsidR="00CC3B99" w:rsidRDefault="00CC3B99">
      <w:pPr>
        <w:spacing w:after="240" w:line="276"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Table 2</w:t>
      </w:r>
      <w:r w:rsidRPr="00AF6A16">
        <w:rPr>
          <w:rFonts w:ascii="Calibri" w:eastAsia="Times New Roman" w:hAnsi="Calibri" w:cs="Times New Roman"/>
          <w:b/>
          <w:bCs/>
          <w:color w:val="000000"/>
          <w:lang w:eastAsia="en-GB"/>
        </w:rPr>
        <w:t>: Person and sex-specific analysis of predictors of heart attack admissions for all ages for Local Authorities (2010-2013).</w:t>
      </w:r>
    </w:p>
    <w:p w14:paraId="721E4385" w14:textId="0E114A51" w:rsidR="00CC3B99" w:rsidRDefault="00CC3B99">
      <w:pPr>
        <w:spacing w:after="240" w:line="276" w:lineRule="auto"/>
        <w:rPr>
          <w:rFonts w:ascii="Arial" w:hAnsi="Arial" w:cs="Arial"/>
          <w:sz w:val="22"/>
          <w:szCs w:val="22"/>
        </w:rPr>
      </w:pPr>
      <w:r w:rsidRPr="00AF6A16">
        <w:rPr>
          <w:rFonts w:ascii="Calibri" w:eastAsia="Times New Roman" w:hAnsi="Calibri" w:cs="Times New Roman"/>
          <w:i/>
          <w:iCs/>
          <w:color w:val="000000"/>
          <w:lang w:eastAsia="en-GB"/>
        </w:rPr>
        <w:t>Note: Each model was adjusted for level of deprivation, prevalence of overweight and obesity, levels of physical activity and smoking. Model included an age- and sex-specific offset which was the expected count of admissions to control for age and sex differences between Local Authorities.</w:t>
      </w:r>
      <w:bookmarkStart w:id="21" w:name="_GoBack"/>
      <w:bookmarkEnd w:id="21"/>
    </w:p>
    <w:tbl>
      <w:tblPr>
        <w:tblW w:w="7640" w:type="dxa"/>
        <w:tblLook w:val="04A0" w:firstRow="1" w:lastRow="0" w:firstColumn="1" w:lastColumn="0" w:noHBand="0" w:noVBand="1"/>
      </w:tblPr>
      <w:tblGrid>
        <w:gridCol w:w="748"/>
        <w:gridCol w:w="974"/>
        <w:gridCol w:w="733"/>
        <w:gridCol w:w="1109"/>
        <w:gridCol w:w="1117"/>
        <w:gridCol w:w="733"/>
        <w:gridCol w:w="1109"/>
        <w:gridCol w:w="1117"/>
      </w:tblGrid>
      <w:tr w:rsidR="00CC3B99" w:rsidRPr="00AF6A16" w14:paraId="7E46241D" w14:textId="77777777" w:rsidTr="006D3FF3">
        <w:trPr>
          <w:trHeight w:val="600"/>
        </w:trPr>
        <w:tc>
          <w:tcPr>
            <w:tcW w:w="7640" w:type="dxa"/>
            <w:gridSpan w:val="8"/>
            <w:tcBorders>
              <w:top w:val="nil"/>
              <w:left w:val="nil"/>
              <w:bottom w:val="single" w:sz="4" w:space="0" w:color="auto"/>
              <w:right w:val="nil"/>
            </w:tcBorders>
            <w:shd w:val="clear" w:color="auto" w:fill="auto"/>
            <w:vAlign w:val="bottom"/>
            <w:hideMark/>
          </w:tcPr>
          <w:p w14:paraId="5600F865" w14:textId="6C37D028" w:rsidR="00CC3B99" w:rsidRPr="00AF6A16" w:rsidRDefault="00CC3B99" w:rsidP="00CC3B99">
            <w:pPr>
              <w:rPr>
                <w:rFonts w:ascii="Calibri" w:eastAsia="Times New Roman" w:hAnsi="Calibri" w:cs="Times New Roman"/>
                <w:b/>
                <w:bCs/>
                <w:color w:val="000000"/>
                <w:lang w:eastAsia="en-GB"/>
              </w:rPr>
            </w:pPr>
            <w:r w:rsidRPr="00AF6A16">
              <w:rPr>
                <w:rFonts w:ascii="Calibri" w:eastAsia="Times New Roman" w:hAnsi="Calibri" w:cs="Times New Roman"/>
                <w:b/>
                <w:bCs/>
                <w:color w:val="000000"/>
                <w:lang w:eastAsia="en-GB"/>
              </w:rPr>
              <w:t xml:space="preserve">Table </w:t>
            </w:r>
            <w:r>
              <w:rPr>
                <w:rFonts w:ascii="Calibri" w:eastAsia="Times New Roman" w:hAnsi="Calibri" w:cs="Times New Roman"/>
                <w:b/>
                <w:bCs/>
                <w:color w:val="000000"/>
                <w:lang w:eastAsia="en-GB"/>
              </w:rPr>
              <w:t>3</w:t>
            </w:r>
            <w:r w:rsidRPr="00AF6A16">
              <w:rPr>
                <w:rFonts w:ascii="Calibri" w:eastAsia="Times New Roman" w:hAnsi="Calibri" w:cs="Times New Roman"/>
                <w:b/>
                <w:bCs/>
                <w:color w:val="000000"/>
                <w:lang w:eastAsia="en-GB"/>
              </w:rPr>
              <w:t>: Age specific Poisson regression examining predictors of heart attack admissions for Local Authorities (2010-2013)</w:t>
            </w:r>
          </w:p>
        </w:tc>
      </w:tr>
      <w:tr w:rsidR="00CC3B99" w:rsidRPr="00AF6A16" w14:paraId="3E099A43" w14:textId="77777777" w:rsidTr="006D3FF3">
        <w:trPr>
          <w:trHeight w:val="300"/>
        </w:trPr>
        <w:tc>
          <w:tcPr>
            <w:tcW w:w="1722" w:type="dxa"/>
            <w:gridSpan w:val="2"/>
            <w:vMerge w:val="restart"/>
            <w:tcBorders>
              <w:top w:val="single" w:sz="4" w:space="0" w:color="auto"/>
              <w:left w:val="nil"/>
              <w:bottom w:val="single" w:sz="4" w:space="0" w:color="000000"/>
              <w:right w:val="nil"/>
            </w:tcBorders>
            <w:shd w:val="clear" w:color="auto" w:fill="auto"/>
            <w:noWrap/>
            <w:vAlign w:val="center"/>
            <w:hideMark/>
          </w:tcPr>
          <w:p w14:paraId="63E45C2D"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w:t>
            </w:r>
          </w:p>
        </w:tc>
        <w:tc>
          <w:tcPr>
            <w:tcW w:w="2959" w:type="dxa"/>
            <w:gridSpan w:val="3"/>
            <w:tcBorders>
              <w:top w:val="single" w:sz="4" w:space="0" w:color="auto"/>
              <w:left w:val="nil"/>
              <w:bottom w:val="single" w:sz="4" w:space="0" w:color="auto"/>
              <w:right w:val="nil"/>
            </w:tcBorders>
            <w:shd w:val="clear" w:color="auto" w:fill="auto"/>
            <w:noWrap/>
            <w:vAlign w:val="center"/>
            <w:hideMark/>
          </w:tcPr>
          <w:p w14:paraId="4AB11D10"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Males</w:t>
            </w:r>
          </w:p>
        </w:tc>
        <w:tc>
          <w:tcPr>
            <w:tcW w:w="2959" w:type="dxa"/>
            <w:gridSpan w:val="3"/>
            <w:tcBorders>
              <w:top w:val="single" w:sz="4" w:space="0" w:color="auto"/>
              <w:left w:val="nil"/>
              <w:bottom w:val="single" w:sz="4" w:space="0" w:color="auto"/>
              <w:right w:val="nil"/>
            </w:tcBorders>
            <w:shd w:val="clear" w:color="auto" w:fill="auto"/>
            <w:noWrap/>
            <w:vAlign w:val="center"/>
            <w:hideMark/>
          </w:tcPr>
          <w:p w14:paraId="07B4CC2D"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Females</w:t>
            </w:r>
          </w:p>
        </w:tc>
      </w:tr>
      <w:tr w:rsidR="00CC3B99" w:rsidRPr="00AF6A16" w14:paraId="2C9B50C4" w14:textId="77777777" w:rsidTr="006D3FF3">
        <w:trPr>
          <w:trHeight w:val="300"/>
        </w:trPr>
        <w:tc>
          <w:tcPr>
            <w:tcW w:w="1722" w:type="dxa"/>
            <w:gridSpan w:val="2"/>
            <w:vMerge/>
            <w:tcBorders>
              <w:top w:val="single" w:sz="4" w:space="0" w:color="auto"/>
              <w:left w:val="nil"/>
              <w:bottom w:val="single" w:sz="4" w:space="0" w:color="000000"/>
              <w:right w:val="nil"/>
            </w:tcBorders>
            <w:vAlign w:val="center"/>
            <w:hideMark/>
          </w:tcPr>
          <w:p w14:paraId="116FD3DC" w14:textId="77777777" w:rsidR="00CC3B99" w:rsidRPr="00AF6A16" w:rsidRDefault="00CC3B99" w:rsidP="006D3FF3">
            <w:pPr>
              <w:rPr>
                <w:rFonts w:ascii="Calibri" w:eastAsia="Times New Roman" w:hAnsi="Calibri" w:cs="Times New Roman"/>
                <w:color w:val="000000"/>
                <w:lang w:eastAsia="en-GB"/>
              </w:rPr>
            </w:pPr>
          </w:p>
        </w:tc>
        <w:tc>
          <w:tcPr>
            <w:tcW w:w="733" w:type="dxa"/>
            <w:tcBorders>
              <w:top w:val="nil"/>
              <w:left w:val="nil"/>
              <w:bottom w:val="single" w:sz="4" w:space="0" w:color="auto"/>
              <w:right w:val="nil"/>
            </w:tcBorders>
            <w:shd w:val="clear" w:color="auto" w:fill="auto"/>
            <w:noWrap/>
            <w:vAlign w:val="center"/>
            <w:hideMark/>
          </w:tcPr>
          <w:p w14:paraId="0A1F5865"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IRR</w:t>
            </w:r>
          </w:p>
        </w:tc>
        <w:tc>
          <w:tcPr>
            <w:tcW w:w="1109" w:type="dxa"/>
            <w:tcBorders>
              <w:top w:val="nil"/>
              <w:left w:val="nil"/>
              <w:bottom w:val="single" w:sz="4" w:space="0" w:color="auto"/>
              <w:right w:val="nil"/>
            </w:tcBorders>
            <w:shd w:val="clear" w:color="auto" w:fill="auto"/>
            <w:noWrap/>
            <w:vAlign w:val="center"/>
            <w:hideMark/>
          </w:tcPr>
          <w:p w14:paraId="6F8EDA61"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Lower CI</w:t>
            </w:r>
          </w:p>
        </w:tc>
        <w:tc>
          <w:tcPr>
            <w:tcW w:w="1117" w:type="dxa"/>
            <w:tcBorders>
              <w:top w:val="nil"/>
              <w:left w:val="nil"/>
              <w:bottom w:val="single" w:sz="4" w:space="0" w:color="auto"/>
              <w:right w:val="nil"/>
            </w:tcBorders>
            <w:shd w:val="clear" w:color="auto" w:fill="auto"/>
            <w:noWrap/>
            <w:vAlign w:val="center"/>
            <w:hideMark/>
          </w:tcPr>
          <w:p w14:paraId="565CA436"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Upper CI</w:t>
            </w:r>
          </w:p>
        </w:tc>
        <w:tc>
          <w:tcPr>
            <w:tcW w:w="733" w:type="dxa"/>
            <w:tcBorders>
              <w:top w:val="nil"/>
              <w:left w:val="nil"/>
              <w:bottom w:val="single" w:sz="4" w:space="0" w:color="auto"/>
              <w:right w:val="nil"/>
            </w:tcBorders>
            <w:shd w:val="clear" w:color="auto" w:fill="auto"/>
            <w:noWrap/>
            <w:vAlign w:val="center"/>
            <w:hideMark/>
          </w:tcPr>
          <w:p w14:paraId="3B1497E4"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IRR</w:t>
            </w:r>
          </w:p>
        </w:tc>
        <w:tc>
          <w:tcPr>
            <w:tcW w:w="1109" w:type="dxa"/>
            <w:tcBorders>
              <w:top w:val="nil"/>
              <w:left w:val="nil"/>
              <w:bottom w:val="single" w:sz="4" w:space="0" w:color="auto"/>
              <w:right w:val="nil"/>
            </w:tcBorders>
            <w:shd w:val="clear" w:color="auto" w:fill="auto"/>
            <w:noWrap/>
            <w:vAlign w:val="center"/>
            <w:hideMark/>
          </w:tcPr>
          <w:p w14:paraId="2013CB5D"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Lower CI</w:t>
            </w:r>
          </w:p>
        </w:tc>
        <w:tc>
          <w:tcPr>
            <w:tcW w:w="1117" w:type="dxa"/>
            <w:tcBorders>
              <w:top w:val="nil"/>
              <w:left w:val="nil"/>
              <w:bottom w:val="single" w:sz="4" w:space="0" w:color="auto"/>
              <w:right w:val="nil"/>
            </w:tcBorders>
            <w:shd w:val="clear" w:color="auto" w:fill="auto"/>
            <w:noWrap/>
            <w:vAlign w:val="center"/>
            <w:hideMark/>
          </w:tcPr>
          <w:p w14:paraId="326D77D7"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Upper CI</w:t>
            </w:r>
          </w:p>
        </w:tc>
      </w:tr>
      <w:tr w:rsidR="00CC3B99" w:rsidRPr="00AF6A16" w14:paraId="439401D3" w14:textId="77777777" w:rsidTr="006D3FF3">
        <w:trPr>
          <w:trHeight w:val="300"/>
        </w:trPr>
        <w:tc>
          <w:tcPr>
            <w:tcW w:w="748" w:type="dxa"/>
            <w:vMerge w:val="restart"/>
            <w:tcBorders>
              <w:top w:val="nil"/>
              <w:left w:val="nil"/>
              <w:bottom w:val="single" w:sz="4" w:space="0" w:color="000000"/>
              <w:right w:val="nil"/>
            </w:tcBorders>
            <w:shd w:val="clear" w:color="auto" w:fill="auto"/>
            <w:noWrap/>
            <w:vAlign w:val="center"/>
            <w:hideMark/>
          </w:tcPr>
          <w:p w14:paraId="5D764AFD"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16-24</w:t>
            </w:r>
          </w:p>
        </w:tc>
        <w:tc>
          <w:tcPr>
            <w:tcW w:w="974" w:type="dxa"/>
            <w:tcBorders>
              <w:top w:val="nil"/>
              <w:left w:val="nil"/>
              <w:bottom w:val="nil"/>
              <w:right w:val="nil"/>
            </w:tcBorders>
            <w:shd w:val="clear" w:color="auto" w:fill="auto"/>
            <w:noWrap/>
            <w:vAlign w:val="center"/>
            <w:hideMark/>
          </w:tcPr>
          <w:p w14:paraId="1E27B94F"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Cycle</w:t>
            </w:r>
          </w:p>
        </w:tc>
        <w:tc>
          <w:tcPr>
            <w:tcW w:w="733" w:type="dxa"/>
            <w:tcBorders>
              <w:top w:val="nil"/>
              <w:left w:val="nil"/>
              <w:bottom w:val="nil"/>
              <w:right w:val="nil"/>
            </w:tcBorders>
            <w:shd w:val="clear" w:color="auto" w:fill="auto"/>
            <w:noWrap/>
            <w:vAlign w:val="bottom"/>
            <w:hideMark/>
          </w:tcPr>
          <w:p w14:paraId="74FCC6AA"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0.853</w:t>
            </w:r>
          </w:p>
        </w:tc>
        <w:tc>
          <w:tcPr>
            <w:tcW w:w="1109" w:type="dxa"/>
            <w:tcBorders>
              <w:top w:val="nil"/>
              <w:left w:val="nil"/>
              <w:bottom w:val="nil"/>
              <w:right w:val="nil"/>
            </w:tcBorders>
            <w:shd w:val="clear" w:color="auto" w:fill="auto"/>
            <w:noWrap/>
            <w:vAlign w:val="bottom"/>
            <w:hideMark/>
          </w:tcPr>
          <w:p w14:paraId="205E6617"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0.754</w:t>
            </w:r>
          </w:p>
        </w:tc>
        <w:tc>
          <w:tcPr>
            <w:tcW w:w="1117" w:type="dxa"/>
            <w:tcBorders>
              <w:top w:val="nil"/>
              <w:left w:val="nil"/>
              <w:bottom w:val="nil"/>
              <w:right w:val="nil"/>
            </w:tcBorders>
            <w:shd w:val="clear" w:color="auto" w:fill="auto"/>
            <w:noWrap/>
            <w:vAlign w:val="bottom"/>
            <w:hideMark/>
          </w:tcPr>
          <w:p w14:paraId="607F3D6C"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0.955</w:t>
            </w:r>
          </w:p>
        </w:tc>
        <w:tc>
          <w:tcPr>
            <w:tcW w:w="733" w:type="dxa"/>
            <w:tcBorders>
              <w:top w:val="nil"/>
              <w:left w:val="nil"/>
              <w:bottom w:val="nil"/>
              <w:right w:val="nil"/>
            </w:tcBorders>
            <w:shd w:val="clear" w:color="auto" w:fill="auto"/>
            <w:noWrap/>
            <w:vAlign w:val="bottom"/>
            <w:hideMark/>
          </w:tcPr>
          <w:p w14:paraId="0C643380"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1.122</w:t>
            </w:r>
          </w:p>
        </w:tc>
        <w:tc>
          <w:tcPr>
            <w:tcW w:w="1109" w:type="dxa"/>
            <w:tcBorders>
              <w:top w:val="nil"/>
              <w:left w:val="nil"/>
              <w:bottom w:val="nil"/>
              <w:right w:val="nil"/>
            </w:tcBorders>
            <w:shd w:val="clear" w:color="auto" w:fill="auto"/>
            <w:noWrap/>
            <w:vAlign w:val="bottom"/>
            <w:hideMark/>
          </w:tcPr>
          <w:p w14:paraId="7B18721D"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0.856</w:t>
            </w:r>
          </w:p>
        </w:tc>
        <w:tc>
          <w:tcPr>
            <w:tcW w:w="1117" w:type="dxa"/>
            <w:tcBorders>
              <w:top w:val="nil"/>
              <w:left w:val="nil"/>
              <w:bottom w:val="nil"/>
              <w:right w:val="nil"/>
            </w:tcBorders>
            <w:shd w:val="clear" w:color="auto" w:fill="auto"/>
            <w:noWrap/>
            <w:vAlign w:val="bottom"/>
            <w:hideMark/>
          </w:tcPr>
          <w:p w14:paraId="73DEC0B6"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1.358</w:t>
            </w:r>
          </w:p>
        </w:tc>
      </w:tr>
      <w:tr w:rsidR="00CC3B99" w:rsidRPr="00AF6A16" w14:paraId="7B89423C" w14:textId="77777777" w:rsidTr="006D3FF3">
        <w:trPr>
          <w:trHeight w:val="300"/>
        </w:trPr>
        <w:tc>
          <w:tcPr>
            <w:tcW w:w="748" w:type="dxa"/>
            <w:vMerge/>
            <w:tcBorders>
              <w:top w:val="nil"/>
              <w:left w:val="nil"/>
              <w:bottom w:val="single" w:sz="4" w:space="0" w:color="000000"/>
              <w:right w:val="nil"/>
            </w:tcBorders>
            <w:vAlign w:val="center"/>
            <w:hideMark/>
          </w:tcPr>
          <w:p w14:paraId="2016D14C" w14:textId="77777777" w:rsidR="00CC3B99" w:rsidRPr="00AF6A16" w:rsidRDefault="00CC3B99" w:rsidP="006D3FF3">
            <w:pPr>
              <w:rPr>
                <w:rFonts w:ascii="Calibri" w:eastAsia="Times New Roman" w:hAnsi="Calibri" w:cs="Times New Roman"/>
                <w:color w:val="000000"/>
                <w:lang w:eastAsia="en-GB"/>
              </w:rPr>
            </w:pPr>
          </w:p>
        </w:tc>
        <w:tc>
          <w:tcPr>
            <w:tcW w:w="974" w:type="dxa"/>
            <w:tcBorders>
              <w:top w:val="nil"/>
              <w:left w:val="nil"/>
              <w:bottom w:val="single" w:sz="4" w:space="0" w:color="auto"/>
              <w:right w:val="nil"/>
            </w:tcBorders>
            <w:shd w:val="clear" w:color="auto" w:fill="auto"/>
            <w:noWrap/>
            <w:vAlign w:val="center"/>
            <w:hideMark/>
          </w:tcPr>
          <w:p w14:paraId="26681BB0"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Walk</w:t>
            </w:r>
          </w:p>
        </w:tc>
        <w:tc>
          <w:tcPr>
            <w:tcW w:w="733" w:type="dxa"/>
            <w:tcBorders>
              <w:top w:val="nil"/>
              <w:left w:val="nil"/>
              <w:bottom w:val="single" w:sz="4" w:space="0" w:color="auto"/>
              <w:right w:val="nil"/>
            </w:tcBorders>
            <w:shd w:val="clear" w:color="auto" w:fill="auto"/>
            <w:noWrap/>
            <w:vAlign w:val="bottom"/>
            <w:hideMark/>
          </w:tcPr>
          <w:p w14:paraId="02FB08EE"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0.991</w:t>
            </w:r>
          </w:p>
        </w:tc>
        <w:tc>
          <w:tcPr>
            <w:tcW w:w="1109" w:type="dxa"/>
            <w:tcBorders>
              <w:top w:val="nil"/>
              <w:left w:val="nil"/>
              <w:bottom w:val="single" w:sz="4" w:space="0" w:color="auto"/>
              <w:right w:val="nil"/>
            </w:tcBorders>
            <w:shd w:val="clear" w:color="auto" w:fill="auto"/>
            <w:noWrap/>
            <w:vAlign w:val="bottom"/>
            <w:hideMark/>
          </w:tcPr>
          <w:p w14:paraId="73924BB4"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0.949</w:t>
            </w:r>
          </w:p>
        </w:tc>
        <w:tc>
          <w:tcPr>
            <w:tcW w:w="1117" w:type="dxa"/>
            <w:tcBorders>
              <w:top w:val="nil"/>
              <w:left w:val="nil"/>
              <w:bottom w:val="single" w:sz="4" w:space="0" w:color="auto"/>
              <w:right w:val="nil"/>
            </w:tcBorders>
            <w:shd w:val="clear" w:color="auto" w:fill="auto"/>
            <w:noWrap/>
            <w:vAlign w:val="bottom"/>
            <w:hideMark/>
          </w:tcPr>
          <w:p w14:paraId="4E6F2FE7"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1.033</w:t>
            </w:r>
          </w:p>
        </w:tc>
        <w:tc>
          <w:tcPr>
            <w:tcW w:w="733" w:type="dxa"/>
            <w:tcBorders>
              <w:top w:val="nil"/>
              <w:left w:val="nil"/>
              <w:bottom w:val="single" w:sz="4" w:space="0" w:color="auto"/>
              <w:right w:val="nil"/>
            </w:tcBorders>
            <w:shd w:val="clear" w:color="auto" w:fill="auto"/>
            <w:noWrap/>
            <w:vAlign w:val="bottom"/>
            <w:hideMark/>
          </w:tcPr>
          <w:p w14:paraId="1A8D96E6"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0.935</w:t>
            </w:r>
          </w:p>
        </w:tc>
        <w:tc>
          <w:tcPr>
            <w:tcW w:w="1109" w:type="dxa"/>
            <w:tcBorders>
              <w:top w:val="nil"/>
              <w:left w:val="nil"/>
              <w:bottom w:val="single" w:sz="4" w:space="0" w:color="auto"/>
              <w:right w:val="nil"/>
            </w:tcBorders>
            <w:shd w:val="clear" w:color="auto" w:fill="auto"/>
            <w:noWrap/>
            <w:vAlign w:val="bottom"/>
            <w:hideMark/>
          </w:tcPr>
          <w:p w14:paraId="44E2B133"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0.853</w:t>
            </w:r>
          </w:p>
        </w:tc>
        <w:tc>
          <w:tcPr>
            <w:tcW w:w="1117" w:type="dxa"/>
            <w:tcBorders>
              <w:top w:val="nil"/>
              <w:left w:val="nil"/>
              <w:bottom w:val="single" w:sz="4" w:space="0" w:color="auto"/>
              <w:right w:val="nil"/>
            </w:tcBorders>
            <w:shd w:val="clear" w:color="auto" w:fill="auto"/>
            <w:noWrap/>
            <w:vAlign w:val="bottom"/>
            <w:hideMark/>
          </w:tcPr>
          <w:p w14:paraId="47B4BB7B"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1.017</w:t>
            </w:r>
          </w:p>
        </w:tc>
      </w:tr>
      <w:tr w:rsidR="00CC3B99" w:rsidRPr="00AF6A16" w14:paraId="292EE604" w14:textId="77777777" w:rsidTr="006D3FF3">
        <w:trPr>
          <w:trHeight w:val="300"/>
        </w:trPr>
        <w:tc>
          <w:tcPr>
            <w:tcW w:w="748" w:type="dxa"/>
            <w:vMerge w:val="restart"/>
            <w:tcBorders>
              <w:top w:val="nil"/>
              <w:left w:val="nil"/>
              <w:bottom w:val="single" w:sz="4" w:space="0" w:color="000000"/>
              <w:right w:val="nil"/>
            </w:tcBorders>
            <w:shd w:val="clear" w:color="auto" w:fill="auto"/>
            <w:noWrap/>
            <w:vAlign w:val="center"/>
            <w:hideMark/>
          </w:tcPr>
          <w:p w14:paraId="5BBEEEDB"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25-34</w:t>
            </w:r>
          </w:p>
        </w:tc>
        <w:tc>
          <w:tcPr>
            <w:tcW w:w="974" w:type="dxa"/>
            <w:tcBorders>
              <w:top w:val="nil"/>
              <w:left w:val="nil"/>
              <w:bottom w:val="nil"/>
              <w:right w:val="nil"/>
            </w:tcBorders>
            <w:shd w:val="clear" w:color="auto" w:fill="auto"/>
            <w:noWrap/>
            <w:vAlign w:val="center"/>
            <w:hideMark/>
          </w:tcPr>
          <w:p w14:paraId="46DE3986"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Cycle</w:t>
            </w:r>
          </w:p>
        </w:tc>
        <w:tc>
          <w:tcPr>
            <w:tcW w:w="733" w:type="dxa"/>
            <w:tcBorders>
              <w:top w:val="nil"/>
              <w:left w:val="nil"/>
              <w:bottom w:val="nil"/>
              <w:right w:val="nil"/>
            </w:tcBorders>
            <w:shd w:val="clear" w:color="auto" w:fill="auto"/>
            <w:noWrap/>
            <w:vAlign w:val="bottom"/>
            <w:hideMark/>
          </w:tcPr>
          <w:p w14:paraId="5651AE15"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0.923</w:t>
            </w:r>
          </w:p>
        </w:tc>
        <w:tc>
          <w:tcPr>
            <w:tcW w:w="1109" w:type="dxa"/>
            <w:tcBorders>
              <w:top w:val="nil"/>
              <w:left w:val="nil"/>
              <w:bottom w:val="nil"/>
              <w:right w:val="nil"/>
            </w:tcBorders>
            <w:shd w:val="clear" w:color="auto" w:fill="auto"/>
            <w:noWrap/>
            <w:vAlign w:val="bottom"/>
            <w:hideMark/>
          </w:tcPr>
          <w:p w14:paraId="169044C2"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0.894</w:t>
            </w:r>
          </w:p>
        </w:tc>
        <w:tc>
          <w:tcPr>
            <w:tcW w:w="1117" w:type="dxa"/>
            <w:tcBorders>
              <w:top w:val="nil"/>
              <w:left w:val="nil"/>
              <w:bottom w:val="nil"/>
              <w:right w:val="nil"/>
            </w:tcBorders>
            <w:shd w:val="clear" w:color="auto" w:fill="auto"/>
            <w:noWrap/>
            <w:vAlign w:val="bottom"/>
            <w:hideMark/>
          </w:tcPr>
          <w:p w14:paraId="37AA73E2"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0.951</w:t>
            </w:r>
          </w:p>
        </w:tc>
        <w:tc>
          <w:tcPr>
            <w:tcW w:w="733" w:type="dxa"/>
            <w:tcBorders>
              <w:top w:val="nil"/>
              <w:left w:val="nil"/>
              <w:bottom w:val="nil"/>
              <w:right w:val="nil"/>
            </w:tcBorders>
            <w:shd w:val="clear" w:color="auto" w:fill="auto"/>
            <w:noWrap/>
            <w:vAlign w:val="bottom"/>
            <w:hideMark/>
          </w:tcPr>
          <w:p w14:paraId="212C81CA"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0.938</w:t>
            </w:r>
          </w:p>
        </w:tc>
        <w:tc>
          <w:tcPr>
            <w:tcW w:w="1109" w:type="dxa"/>
            <w:tcBorders>
              <w:top w:val="nil"/>
              <w:left w:val="nil"/>
              <w:bottom w:val="nil"/>
              <w:right w:val="nil"/>
            </w:tcBorders>
            <w:shd w:val="clear" w:color="auto" w:fill="auto"/>
            <w:noWrap/>
            <w:vAlign w:val="bottom"/>
            <w:hideMark/>
          </w:tcPr>
          <w:p w14:paraId="437BF04F"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0.831</w:t>
            </w:r>
          </w:p>
        </w:tc>
        <w:tc>
          <w:tcPr>
            <w:tcW w:w="1117" w:type="dxa"/>
            <w:tcBorders>
              <w:top w:val="nil"/>
              <w:left w:val="nil"/>
              <w:bottom w:val="nil"/>
              <w:right w:val="nil"/>
            </w:tcBorders>
            <w:shd w:val="clear" w:color="auto" w:fill="auto"/>
            <w:noWrap/>
            <w:vAlign w:val="bottom"/>
            <w:hideMark/>
          </w:tcPr>
          <w:p w14:paraId="04BEDCF2"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1.040</w:t>
            </w:r>
          </w:p>
        </w:tc>
      </w:tr>
      <w:tr w:rsidR="00CC3B99" w:rsidRPr="00AF6A16" w14:paraId="64C5F40C" w14:textId="77777777" w:rsidTr="006D3FF3">
        <w:trPr>
          <w:trHeight w:val="300"/>
        </w:trPr>
        <w:tc>
          <w:tcPr>
            <w:tcW w:w="748" w:type="dxa"/>
            <w:vMerge/>
            <w:tcBorders>
              <w:top w:val="nil"/>
              <w:left w:val="nil"/>
              <w:bottom w:val="single" w:sz="4" w:space="0" w:color="000000"/>
              <w:right w:val="nil"/>
            </w:tcBorders>
            <w:vAlign w:val="center"/>
            <w:hideMark/>
          </w:tcPr>
          <w:p w14:paraId="073AE07A" w14:textId="77777777" w:rsidR="00CC3B99" w:rsidRPr="00AF6A16" w:rsidRDefault="00CC3B99" w:rsidP="006D3FF3">
            <w:pPr>
              <w:rPr>
                <w:rFonts w:ascii="Calibri" w:eastAsia="Times New Roman" w:hAnsi="Calibri" w:cs="Times New Roman"/>
                <w:color w:val="000000"/>
                <w:lang w:eastAsia="en-GB"/>
              </w:rPr>
            </w:pPr>
          </w:p>
        </w:tc>
        <w:tc>
          <w:tcPr>
            <w:tcW w:w="974" w:type="dxa"/>
            <w:tcBorders>
              <w:top w:val="nil"/>
              <w:left w:val="nil"/>
              <w:bottom w:val="single" w:sz="4" w:space="0" w:color="auto"/>
              <w:right w:val="nil"/>
            </w:tcBorders>
            <w:shd w:val="clear" w:color="auto" w:fill="auto"/>
            <w:noWrap/>
            <w:vAlign w:val="center"/>
            <w:hideMark/>
          </w:tcPr>
          <w:p w14:paraId="78C2648F"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Walk</w:t>
            </w:r>
          </w:p>
        </w:tc>
        <w:tc>
          <w:tcPr>
            <w:tcW w:w="733" w:type="dxa"/>
            <w:tcBorders>
              <w:top w:val="nil"/>
              <w:left w:val="nil"/>
              <w:bottom w:val="single" w:sz="4" w:space="0" w:color="auto"/>
              <w:right w:val="nil"/>
            </w:tcBorders>
            <w:shd w:val="clear" w:color="auto" w:fill="auto"/>
            <w:noWrap/>
            <w:vAlign w:val="bottom"/>
            <w:hideMark/>
          </w:tcPr>
          <w:p w14:paraId="5498C3A6"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0.962</w:t>
            </w:r>
          </w:p>
        </w:tc>
        <w:tc>
          <w:tcPr>
            <w:tcW w:w="1109" w:type="dxa"/>
            <w:tcBorders>
              <w:top w:val="nil"/>
              <w:left w:val="nil"/>
              <w:bottom w:val="single" w:sz="4" w:space="0" w:color="auto"/>
              <w:right w:val="nil"/>
            </w:tcBorders>
            <w:shd w:val="clear" w:color="auto" w:fill="auto"/>
            <w:noWrap/>
            <w:vAlign w:val="bottom"/>
            <w:hideMark/>
          </w:tcPr>
          <w:p w14:paraId="0396A155"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0.944</w:t>
            </w:r>
          </w:p>
        </w:tc>
        <w:tc>
          <w:tcPr>
            <w:tcW w:w="1117" w:type="dxa"/>
            <w:tcBorders>
              <w:top w:val="nil"/>
              <w:left w:val="nil"/>
              <w:bottom w:val="single" w:sz="4" w:space="0" w:color="auto"/>
              <w:right w:val="nil"/>
            </w:tcBorders>
            <w:shd w:val="clear" w:color="auto" w:fill="auto"/>
            <w:noWrap/>
            <w:vAlign w:val="bottom"/>
            <w:hideMark/>
          </w:tcPr>
          <w:p w14:paraId="44B7EE2E"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0.980</w:t>
            </w:r>
          </w:p>
        </w:tc>
        <w:tc>
          <w:tcPr>
            <w:tcW w:w="733" w:type="dxa"/>
            <w:tcBorders>
              <w:top w:val="nil"/>
              <w:left w:val="nil"/>
              <w:bottom w:val="single" w:sz="4" w:space="0" w:color="auto"/>
              <w:right w:val="nil"/>
            </w:tcBorders>
            <w:shd w:val="clear" w:color="auto" w:fill="auto"/>
            <w:noWrap/>
            <w:vAlign w:val="bottom"/>
            <w:hideMark/>
          </w:tcPr>
          <w:p w14:paraId="5F392C4E"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0.981</w:t>
            </w:r>
          </w:p>
        </w:tc>
        <w:tc>
          <w:tcPr>
            <w:tcW w:w="1109" w:type="dxa"/>
            <w:tcBorders>
              <w:top w:val="nil"/>
              <w:left w:val="nil"/>
              <w:bottom w:val="single" w:sz="4" w:space="0" w:color="auto"/>
              <w:right w:val="nil"/>
            </w:tcBorders>
            <w:shd w:val="clear" w:color="auto" w:fill="auto"/>
            <w:noWrap/>
            <w:vAlign w:val="bottom"/>
            <w:hideMark/>
          </w:tcPr>
          <w:p w14:paraId="2F65A51F"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0.945</w:t>
            </w:r>
          </w:p>
        </w:tc>
        <w:tc>
          <w:tcPr>
            <w:tcW w:w="1117" w:type="dxa"/>
            <w:tcBorders>
              <w:top w:val="nil"/>
              <w:left w:val="nil"/>
              <w:bottom w:val="single" w:sz="4" w:space="0" w:color="auto"/>
              <w:right w:val="nil"/>
            </w:tcBorders>
            <w:shd w:val="clear" w:color="auto" w:fill="auto"/>
            <w:noWrap/>
            <w:vAlign w:val="bottom"/>
            <w:hideMark/>
          </w:tcPr>
          <w:p w14:paraId="697C689B"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1.016</w:t>
            </w:r>
          </w:p>
        </w:tc>
      </w:tr>
      <w:tr w:rsidR="00CC3B99" w:rsidRPr="00AF6A16" w14:paraId="51BC7C17" w14:textId="77777777" w:rsidTr="006D3FF3">
        <w:trPr>
          <w:trHeight w:val="300"/>
        </w:trPr>
        <w:tc>
          <w:tcPr>
            <w:tcW w:w="748" w:type="dxa"/>
            <w:vMerge w:val="restart"/>
            <w:tcBorders>
              <w:top w:val="nil"/>
              <w:left w:val="nil"/>
              <w:bottom w:val="single" w:sz="4" w:space="0" w:color="000000"/>
              <w:right w:val="nil"/>
            </w:tcBorders>
            <w:shd w:val="clear" w:color="auto" w:fill="auto"/>
            <w:noWrap/>
            <w:vAlign w:val="center"/>
            <w:hideMark/>
          </w:tcPr>
          <w:p w14:paraId="19306639"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35-44</w:t>
            </w:r>
          </w:p>
        </w:tc>
        <w:tc>
          <w:tcPr>
            <w:tcW w:w="974" w:type="dxa"/>
            <w:tcBorders>
              <w:top w:val="nil"/>
              <w:left w:val="nil"/>
              <w:bottom w:val="nil"/>
              <w:right w:val="nil"/>
            </w:tcBorders>
            <w:shd w:val="clear" w:color="auto" w:fill="auto"/>
            <w:noWrap/>
            <w:vAlign w:val="center"/>
            <w:hideMark/>
          </w:tcPr>
          <w:p w14:paraId="70CE67D4"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Cycle</w:t>
            </w:r>
          </w:p>
        </w:tc>
        <w:tc>
          <w:tcPr>
            <w:tcW w:w="733" w:type="dxa"/>
            <w:tcBorders>
              <w:top w:val="nil"/>
              <w:left w:val="nil"/>
              <w:bottom w:val="nil"/>
              <w:right w:val="nil"/>
            </w:tcBorders>
            <w:shd w:val="clear" w:color="auto" w:fill="auto"/>
            <w:noWrap/>
            <w:vAlign w:val="bottom"/>
            <w:hideMark/>
          </w:tcPr>
          <w:p w14:paraId="39722907"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0.941</w:t>
            </w:r>
          </w:p>
        </w:tc>
        <w:tc>
          <w:tcPr>
            <w:tcW w:w="1109" w:type="dxa"/>
            <w:tcBorders>
              <w:top w:val="nil"/>
              <w:left w:val="nil"/>
              <w:bottom w:val="nil"/>
              <w:right w:val="nil"/>
            </w:tcBorders>
            <w:shd w:val="clear" w:color="auto" w:fill="auto"/>
            <w:noWrap/>
            <w:vAlign w:val="bottom"/>
            <w:hideMark/>
          </w:tcPr>
          <w:p w14:paraId="6B9CB281"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0.931</w:t>
            </w:r>
          </w:p>
        </w:tc>
        <w:tc>
          <w:tcPr>
            <w:tcW w:w="1117" w:type="dxa"/>
            <w:tcBorders>
              <w:top w:val="nil"/>
              <w:left w:val="nil"/>
              <w:bottom w:val="nil"/>
              <w:right w:val="nil"/>
            </w:tcBorders>
            <w:shd w:val="clear" w:color="auto" w:fill="auto"/>
            <w:noWrap/>
            <w:vAlign w:val="bottom"/>
            <w:hideMark/>
          </w:tcPr>
          <w:p w14:paraId="7578EB35"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0.951</w:t>
            </w:r>
          </w:p>
        </w:tc>
        <w:tc>
          <w:tcPr>
            <w:tcW w:w="733" w:type="dxa"/>
            <w:tcBorders>
              <w:top w:val="nil"/>
              <w:left w:val="nil"/>
              <w:bottom w:val="nil"/>
              <w:right w:val="nil"/>
            </w:tcBorders>
            <w:shd w:val="clear" w:color="auto" w:fill="auto"/>
            <w:noWrap/>
            <w:vAlign w:val="bottom"/>
            <w:hideMark/>
          </w:tcPr>
          <w:p w14:paraId="3AE44345"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0.949</w:t>
            </w:r>
          </w:p>
        </w:tc>
        <w:tc>
          <w:tcPr>
            <w:tcW w:w="1109" w:type="dxa"/>
            <w:tcBorders>
              <w:top w:val="nil"/>
              <w:left w:val="nil"/>
              <w:bottom w:val="nil"/>
              <w:right w:val="nil"/>
            </w:tcBorders>
            <w:shd w:val="clear" w:color="auto" w:fill="auto"/>
            <w:noWrap/>
            <w:vAlign w:val="bottom"/>
            <w:hideMark/>
          </w:tcPr>
          <w:p w14:paraId="61F58103"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0.919</w:t>
            </w:r>
          </w:p>
        </w:tc>
        <w:tc>
          <w:tcPr>
            <w:tcW w:w="1117" w:type="dxa"/>
            <w:tcBorders>
              <w:top w:val="nil"/>
              <w:left w:val="nil"/>
              <w:bottom w:val="nil"/>
              <w:right w:val="nil"/>
            </w:tcBorders>
            <w:shd w:val="clear" w:color="auto" w:fill="auto"/>
            <w:noWrap/>
            <w:vAlign w:val="bottom"/>
            <w:hideMark/>
          </w:tcPr>
          <w:p w14:paraId="22632CDA"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0.979</w:t>
            </w:r>
          </w:p>
        </w:tc>
      </w:tr>
      <w:tr w:rsidR="00CC3B99" w:rsidRPr="00AF6A16" w14:paraId="183EF6B2" w14:textId="77777777" w:rsidTr="006D3FF3">
        <w:trPr>
          <w:trHeight w:val="300"/>
        </w:trPr>
        <w:tc>
          <w:tcPr>
            <w:tcW w:w="748" w:type="dxa"/>
            <w:vMerge/>
            <w:tcBorders>
              <w:top w:val="nil"/>
              <w:left w:val="nil"/>
              <w:bottom w:val="single" w:sz="4" w:space="0" w:color="000000"/>
              <w:right w:val="nil"/>
            </w:tcBorders>
            <w:vAlign w:val="center"/>
            <w:hideMark/>
          </w:tcPr>
          <w:p w14:paraId="46F1507A" w14:textId="77777777" w:rsidR="00CC3B99" w:rsidRPr="00AF6A16" w:rsidRDefault="00CC3B99" w:rsidP="006D3FF3">
            <w:pPr>
              <w:rPr>
                <w:rFonts w:ascii="Calibri" w:eastAsia="Times New Roman" w:hAnsi="Calibri" w:cs="Times New Roman"/>
                <w:color w:val="000000"/>
                <w:lang w:eastAsia="en-GB"/>
              </w:rPr>
            </w:pPr>
          </w:p>
        </w:tc>
        <w:tc>
          <w:tcPr>
            <w:tcW w:w="974" w:type="dxa"/>
            <w:tcBorders>
              <w:top w:val="nil"/>
              <w:left w:val="nil"/>
              <w:bottom w:val="single" w:sz="4" w:space="0" w:color="auto"/>
              <w:right w:val="nil"/>
            </w:tcBorders>
            <w:shd w:val="clear" w:color="auto" w:fill="auto"/>
            <w:noWrap/>
            <w:vAlign w:val="center"/>
            <w:hideMark/>
          </w:tcPr>
          <w:p w14:paraId="32A93528"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Walk</w:t>
            </w:r>
          </w:p>
        </w:tc>
        <w:tc>
          <w:tcPr>
            <w:tcW w:w="733" w:type="dxa"/>
            <w:tcBorders>
              <w:top w:val="nil"/>
              <w:left w:val="nil"/>
              <w:bottom w:val="single" w:sz="4" w:space="0" w:color="auto"/>
              <w:right w:val="nil"/>
            </w:tcBorders>
            <w:shd w:val="clear" w:color="auto" w:fill="auto"/>
            <w:noWrap/>
            <w:vAlign w:val="bottom"/>
            <w:hideMark/>
          </w:tcPr>
          <w:p w14:paraId="20691B65"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0.957</w:t>
            </w:r>
          </w:p>
        </w:tc>
        <w:tc>
          <w:tcPr>
            <w:tcW w:w="1109" w:type="dxa"/>
            <w:tcBorders>
              <w:top w:val="nil"/>
              <w:left w:val="nil"/>
              <w:bottom w:val="single" w:sz="4" w:space="0" w:color="auto"/>
              <w:right w:val="nil"/>
            </w:tcBorders>
            <w:shd w:val="clear" w:color="auto" w:fill="auto"/>
            <w:noWrap/>
            <w:vAlign w:val="bottom"/>
            <w:hideMark/>
          </w:tcPr>
          <w:p w14:paraId="7B4CBFB0"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0.947</w:t>
            </w:r>
          </w:p>
        </w:tc>
        <w:tc>
          <w:tcPr>
            <w:tcW w:w="1117" w:type="dxa"/>
            <w:tcBorders>
              <w:top w:val="nil"/>
              <w:left w:val="nil"/>
              <w:bottom w:val="single" w:sz="4" w:space="0" w:color="auto"/>
              <w:right w:val="nil"/>
            </w:tcBorders>
            <w:shd w:val="clear" w:color="auto" w:fill="auto"/>
            <w:noWrap/>
            <w:vAlign w:val="bottom"/>
            <w:hideMark/>
          </w:tcPr>
          <w:p w14:paraId="4A62C683"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0.967</w:t>
            </w:r>
          </w:p>
        </w:tc>
        <w:tc>
          <w:tcPr>
            <w:tcW w:w="733" w:type="dxa"/>
            <w:tcBorders>
              <w:top w:val="nil"/>
              <w:left w:val="nil"/>
              <w:bottom w:val="single" w:sz="4" w:space="0" w:color="auto"/>
              <w:right w:val="nil"/>
            </w:tcBorders>
            <w:shd w:val="clear" w:color="auto" w:fill="auto"/>
            <w:noWrap/>
            <w:vAlign w:val="bottom"/>
            <w:hideMark/>
          </w:tcPr>
          <w:p w14:paraId="4A6667EE"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0.950</w:t>
            </w:r>
          </w:p>
        </w:tc>
        <w:tc>
          <w:tcPr>
            <w:tcW w:w="1109" w:type="dxa"/>
            <w:tcBorders>
              <w:top w:val="nil"/>
              <w:left w:val="nil"/>
              <w:bottom w:val="single" w:sz="4" w:space="0" w:color="auto"/>
              <w:right w:val="nil"/>
            </w:tcBorders>
            <w:shd w:val="clear" w:color="auto" w:fill="auto"/>
            <w:noWrap/>
            <w:vAlign w:val="bottom"/>
            <w:hideMark/>
          </w:tcPr>
          <w:p w14:paraId="55ADF538"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0.934</w:t>
            </w:r>
          </w:p>
        </w:tc>
        <w:tc>
          <w:tcPr>
            <w:tcW w:w="1117" w:type="dxa"/>
            <w:tcBorders>
              <w:top w:val="nil"/>
              <w:left w:val="nil"/>
              <w:bottom w:val="single" w:sz="4" w:space="0" w:color="auto"/>
              <w:right w:val="nil"/>
            </w:tcBorders>
            <w:shd w:val="clear" w:color="auto" w:fill="auto"/>
            <w:noWrap/>
            <w:vAlign w:val="bottom"/>
            <w:hideMark/>
          </w:tcPr>
          <w:p w14:paraId="0DA5446E"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0.966</w:t>
            </w:r>
          </w:p>
        </w:tc>
      </w:tr>
      <w:tr w:rsidR="00CC3B99" w:rsidRPr="00AF6A16" w14:paraId="2556288C" w14:textId="77777777" w:rsidTr="006D3FF3">
        <w:trPr>
          <w:trHeight w:val="300"/>
        </w:trPr>
        <w:tc>
          <w:tcPr>
            <w:tcW w:w="748" w:type="dxa"/>
            <w:vMerge w:val="restart"/>
            <w:tcBorders>
              <w:top w:val="nil"/>
              <w:left w:val="nil"/>
              <w:bottom w:val="single" w:sz="4" w:space="0" w:color="000000"/>
              <w:right w:val="nil"/>
            </w:tcBorders>
            <w:shd w:val="clear" w:color="auto" w:fill="auto"/>
            <w:noWrap/>
            <w:vAlign w:val="center"/>
            <w:hideMark/>
          </w:tcPr>
          <w:p w14:paraId="428AD01F"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45-54</w:t>
            </w:r>
          </w:p>
        </w:tc>
        <w:tc>
          <w:tcPr>
            <w:tcW w:w="974" w:type="dxa"/>
            <w:tcBorders>
              <w:top w:val="nil"/>
              <w:left w:val="nil"/>
              <w:bottom w:val="nil"/>
              <w:right w:val="nil"/>
            </w:tcBorders>
            <w:shd w:val="clear" w:color="auto" w:fill="auto"/>
            <w:noWrap/>
            <w:vAlign w:val="center"/>
            <w:hideMark/>
          </w:tcPr>
          <w:p w14:paraId="625F1DB6"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Cycle</w:t>
            </w:r>
          </w:p>
        </w:tc>
        <w:tc>
          <w:tcPr>
            <w:tcW w:w="733" w:type="dxa"/>
            <w:tcBorders>
              <w:top w:val="nil"/>
              <w:left w:val="nil"/>
              <w:bottom w:val="nil"/>
              <w:right w:val="nil"/>
            </w:tcBorders>
            <w:shd w:val="clear" w:color="auto" w:fill="auto"/>
            <w:noWrap/>
            <w:vAlign w:val="bottom"/>
            <w:hideMark/>
          </w:tcPr>
          <w:p w14:paraId="7603B0E5"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0.945</w:t>
            </w:r>
          </w:p>
        </w:tc>
        <w:tc>
          <w:tcPr>
            <w:tcW w:w="1109" w:type="dxa"/>
            <w:tcBorders>
              <w:top w:val="nil"/>
              <w:left w:val="nil"/>
              <w:bottom w:val="nil"/>
              <w:right w:val="nil"/>
            </w:tcBorders>
            <w:shd w:val="clear" w:color="auto" w:fill="auto"/>
            <w:noWrap/>
            <w:vAlign w:val="bottom"/>
            <w:hideMark/>
          </w:tcPr>
          <w:p w14:paraId="06A642F9"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0.939</w:t>
            </w:r>
          </w:p>
        </w:tc>
        <w:tc>
          <w:tcPr>
            <w:tcW w:w="1117" w:type="dxa"/>
            <w:tcBorders>
              <w:top w:val="nil"/>
              <w:left w:val="nil"/>
              <w:bottom w:val="nil"/>
              <w:right w:val="nil"/>
            </w:tcBorders>
            <w:shd w:val="clear" w:color="auto" w:fill="auto"/>
            <w:noWrap/>
            <w:vAlign w:val="bottom"/>
            <w:hideMark/>
          </w:tcPr>
          <w:p w14:paraId="3363EEA6"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0.951</w:t>
            </w:r>
          </w:p>
        </w:tc>
        <w:tc>
          <w:tcPr>
            <w:tcW w:w="733" w:type="dxa"/>
            <w:tcBorders>
              <w:top w:val="nil"/>
              <w:left w:val="nil"/>
              <w:bottom w:val="nil"/>
              <w:right w:val="nil"/>
            </w:tcBorders>
            <w:shd w:val="clear" w:color="auto" w:fill="auto"/>
            <w:noWrap/>
            <w:vAlign w:val="bottom"/>
            <w:hideMark/>
          </w:tcPr>
          <w:p w14:paraId="1BC725E2"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0.909</w:t>
            </w:r>
          </w:p>
        </w:tc>
        <w:tc>
          <w:tcPr>
            <w:tcW w:w="1109" w:type="dxa"/>
            <w:tcBorders>
              <w:top w:val="nil"/>
              <w:left w:val="nil"/>
              <w:bottom w:val="nil"/>
              <w:right w:val="nil"/>
            </w:tcBorders>
            <w:shd w:val="clear" w:color="auto" w:fill="auto"/>
            <w:noWrap/>
            <w:vAlign w:val="bottom"/>
            <w:hideMark/>
          </w:tcPr>
          <w:p w14:paraId="4204FED5"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0.893</w:t>
            </w:r>
          </w:p>
        </w:tc>
        <w:tc>
          <w:tcPr>
            <w:tcW w:w="1117" w:type="dxa"/>
            <w:tcBorders>
              <w:top w:val="nil"/>
              <w:left w:val="nil"/>
              <w:bottom w:val="nil"/>
              <w:right w:val="nil"/>
            </w:tcBorders>
            <w:shd w:val="clear" w:color="auto" w:fill="auto"/>
            <w:noWrap/>
            <w:vAlign w:val="bottom"/>
            <w:hideMark/>
          </w:tcPr>
          <w:p w14:paraId="54B0FFE7"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0.925</w:t>
            </w:r>
          </w:p>
        </w:tc>
      </w:tr>
      <w:tr w:rsidR="00CC3B99" w:rsidRPr="00AF6A16" w14:paraId="373E9D3C" w14:textId="77777777" w:rsidTr="006D3FF3">
        <w:trPr>
          <w:trHeight w:val="300"/>
        </w:trPr>
        <w:tc>
          <w:tcPr>
            <w:tcW w:w="748" w:type="dxa"/>
            <w:vMerge/>
            <w:tcBorders>
              <w:top w:val="nil"/>
              <w:left w:val="nil"/>
              <w:bottom w:val="single" w:sz="4" w:space="0" w:color="000000"/>
              <w:right w:val="nil"/>
            </w:tcBorders>
            <w:vAlign w:val="center"/>
            <w:hideMark/>
          </w:tcPr>
          <w:p w14:paraId="755E3E59" w14:textId="77777777" w:rsidR="00CC3B99" w:rsidRPr="00AF6A16" w:rsidRDefault="00CC3B99" w:rsidP="006D3FF3">
            <w:pPr>
              <w:rPr>
                <w:rFonts w:ascii="Calibri" w:eastAsia="Times New Roman" w:hAnsi="Calibri" w:cs="Times New Roman"/>
                <w:color w:val="000000"/>
                <w:lang w:eastAsia="en-GB"/>
              </w:rPr>
            </w:pPr>
          </w:p>
        </w:tc>
        <w:tc>
          <w:tcPr>
            <w:tcW w:w="974" w:type="dxa"/>
            <w:tcBorders>
              <w:top w:val="nil"/>
              <w:left w:val="nil"/>
              <w:bottom w:val="single" w:sz="4" w:space="0" w:color="auto"/>
              <w:right w:val="nil"/>
            </w:tcBorders>
            <w:shd w:val="clear" w:color="auto" w:fill="auto"/>
            <w:noWrap/>
            <w:vAlign w:val="center"/>
            <w:hideMark/>
          </w:tcPr>
          <w:p w14:paraId="3B8AE514"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Walk</w:t>
            </w:r>
          </w:p>
        </w:tc>
        <w:tc>
          <w:tcPr>
            <w:tcW w:w="733" w:type="dxa"/>
            <w:tcBorders>
              <w:top w:val="nil"/>
              <w:left w:val="nil"/>
              <w:bottom w:val="single" w:sz="4" w:space="0" w:color="auto"/>
              <w:right w:val="nil"/>
            </w:tcBorders>
            <w:shd w:val="clear" w:color="auto" w:fill="auto"/>
            <w:noWrap/>
            <w:vAlign w:val="bottom"/>
            <w:hideMark/>
          </w:tcPr>
          <w:p w14:paraId="5A82F6C6"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0.937</w:t>
            </w:r>
          </w:p>
        </w:tc>
        <w:tc>
          <w:tcPr>
            <w:tcW w:w="1109" w:type="dxa"/>
            <w:tcBorders>
              <w:top w:val="nil"/>
              <w:left w:val="nil"/>
              <w:bottom w:val="single" w:sz="4" w:space="0" w:color="auto"/>
              <w:right w:val="nil"/>
            </w:tcBorders>
            <w:shd w:val="clear" w:color="auto" w:fill="auto"/>
            <w:noWrap/>
            <w:vAlign w:val="bottom"/>
            <w:hideMark/>
          </w:tcPr>
          <w:p w14:paraId="6D41E0D8"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0.930</w:t>
            </w:r>
          </w:p>
        </w:tc>
        <w:tc>
          <w:tcPr>
            <w:tcW w:w="1117" w:type="dxa"/>
            <w:tcBorders>
              <w:top w:val="nil"/>
              <w:left w:val="nil"/>
              <w:bottom w:val="single" w:sz="4" w:space="0" w:color="auto"/>
              <w:right w:val="nil"/>
            </w:tcBorders>
            <w:shd w:val="clear" w:color="auto" w:fill="auto"/>
            <w:noWrap/>
            <w:vAlign w:val="bottom"/>
            <w:hideMark/>
          </w:tcPr>
          <w:p w14:paraId="135BB349"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0.943</w:t>
            </w:r>
          </w:p>
        </w:tc>
        <w:tc>
          <w:tcPr>
            <w:tcW w:w="733" w:type="dxa"/>
            <w:tcBorders>
              <w:top w:val="nil"/>
              <w:left w:val="nil"/>
              <w:bottom w:val="single" w:sz="4" w:space="0" w:color="auto"/>
              <w:right w:val="nil"/>
            </w:tcBorders>
            <w:shd w:val="clear" w:color="auto" w:fill="auto"/>
            <w:noWrap/>
            <w:vAlign w:val="bottom"/>
            <w:hideMark/>
          </w:tcPr>
          <w:p w14:paraId="3FF9B1E4"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0.951</w:t>
            </w:r>
          </w:p>
        </w:tc>
        <w:tc>
          <w:tcPr>
            <w:tcW w:w="1109" w:type="dxa"/>
            <w:tcBorders>
              <w:top w:val="nil"/>
              <w:left w:val="nil"/>
              <w:bottom w:val="single" w:sz="4" w:space="0" w:color="auto"/>
              <w:right w:val="nil"/>
            </w:tcBorders>
            <w:shd w:val="clear" w:color="auto" w:fill="auto"/>
            <w:noWrap/>
            <w:vAlign w:val="bottom"/>
            <w:hideMark/>
          </w:tcPr>
          <w:p w14:paraId="692A3E69"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0.941</w:t>
            </w:r>
          </w:p>
        </w:tc>
        <w:tc>
          <w:tcPr>
            <w:tcW w:w="1117" w:type="dxa"/>
            <w:tcBorders>
              <w:top w:val="nil"/>
              <w:left w:val="nil"/>
              <w:bottom w:val="single" w:sz="4" w:space="0" w:color="auto"/>
              <w:right w:val="nil"/>
            </w:tcBorders>
            <w:shd w:val="clear" w:color="auto" w:fill="auto"/>
            <w:noWrap/>
            <w:vAlign w:val="bottom"/>
            <w:hideMark/>
          </w:tcPr>
          <w:p w14:paraId="14A92008"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0.960</w:t>
            </w:r>
          </w:p>
        </w:tc>
      </w:tr>
      <w:tr w:rsidR="00CC3B99" w:rsidRPr="00AF6A16" w14:paraId="272D2326" w14:textId="77777777" w:rsidTr="006D3FF3">
        <w:trPr>
          <w:trHeight w:val="300"/>
        </w:trPr>
        <w:tc>
          <w:tcPr>
            <w:tcW w:w="748" w:type="dxa"/>
            <w:vMerge w:val="restart"/>
            <w:tcBorders>
              <w:top w:val="nil"/>
              <w:left w:val="nil"/>
              <w:bottom w:val="single" w:sz="4" w:space="0" w:color="000000"/>
              <w:right w:val="nil"/>
            </w:tcBorders>
            <w:shd w:val="clear" w:color="auto" w:fill="auto"/>
            <w:noWrap/>
            <w:vAlign w:val="center"/>
            <w:hideMark/>
          </w:tcPr>
          <w:p w14:paraId="7822E7D3" w14:textId="77777777" w:rsidR="00CC3B99" w:rsidRPr="00AF6A16" w:rsidRDefault="00CC3B99" w:rsidP="006D3FF3">
            <w:pPr>
              <w:jc w:val="cente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55-64</w:t>
            </w:r>
          </w:p>
        </w:tc>
        <w:tc>
          <w:tcPr>
            <w:tcW w:w="974" w:type="dxa"/>
            <w:tcBorders>
              <w:top w:val="nil"/>
              <w:left w:val="nil"/>
              <w:bottom w:val="nil"/>
              <w:right w:val="nil"/>
            </w:tcBorders>
            <w:shd w:val="clear" w:color="auto" w:fill="auto"/>
            <w:noWrap/>
            <w:vAlign w:val="center"/>
            <w:hideMark/>
          </w:tcPr>
          <w:p w14:paraId="6E249278"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Cycle</w:t>
            </w:r>
          </w:p>
        </w:tc>
        <w:tc>
          <w:tcPr>
            <w:tcW w:w="733" w:type="dxa"/>
            <w:tcBorders>
              <w:top w:val="nil"/>
              <w:left w:val="nil"/>
              <w:bottom w:val="nil"/>
              <w:right w:val="nil"/>
            </w:tcBorders>
            <w:shd w:val="clear" w:color="auto" w:fill="auto"/>
            <w:noWrap/>
            <w:vAlign w:val="bottom"/>
            <w:hideMark/>
          </w:tcPr>
          <w:p w14:paraId="0C13F983"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0.926</w:t>
            </w:r>
          </w:p>
        </w:tc>
        <w:tc>
          <w:tcPr>
            <w:tcW w:w="1109" w:type="dxa"/>
            <w:tcBorders>
              <w:top w:val="nil"/>
              <w:left w:val="nil"/>
              <w:bottom w:val="nil"/>
              <w:right w:val="nil"/>
            </w:tcBorders>
            <w:shd w:val="clear" w:color="auto" w:fill="auto"/>
            <w:noWrap/>
            <w:vAlign w:val="bottom"/>
            <w:hideMark/>
          </w:tcPr>
          <w:p w14:paraId="7557CA10"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0.920</w:t>
            </w:r>
          </w:p>
        </w:tc>
        <w:tc>
          <w:tcPr>
            <w:tcW w:w="1117" w:type="dxa"/>
            <w:tcBorders>
              <w:top w:val="nil"/>
              <w:left w:val="nil"/>
              <w:bottom w:val="nil"/>
              <w:right w:val="nil"/>
            </w:tcBorders>
            <w:shd w:val="clear" w:color="auto" w:fill="auto"/>
            <w:noWrap/>
            <w:vAlign w:val="bottom"/>
            <w:hideMark/>
          </w:tcPr>
          <w:p w14:paraId="43EFBFD9"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0.933</w:t>
            </w:r>
          </w:p>
        </w:tc>
        <w:tc>
          <w:tcPr>
            <w:tcW w:w="733" w:type="dxa"/>
            <w:tcBorders>
              <w:top w:val="nil"/>
              <w:left w:val="nil"/>
              <w:bottom w:val="nil"/>
              <w:right w:val="nil"/>
            </w:tcBorders>
            <w:shd w:val="clear" w:color="auto" w:fill="auto"/>
            <w:noWrap/>
            <w:vAlign w:val="bottom"/>
            <w:hideMark/>
          </w:tcPr>
          <w:p w14:paraId="5F9FC15F"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0.935</w:t>
            </w:r>
          </w:p>
        </w:tc>
        <w:tc>
          <w:tcPr>
            <w:tcW w:w="1109" w:type="dxa"/>
            <w:tcBorders>
              <w:top w:val="nil"/>
              <w:left w:val="nil"/>
              <w:bottom w:val="nil"/>
              <w:right w:val="nil"/>
            </w:tcBorders>
            <w:shd w:val="clear" w:color="auto" w:fill="auto"/>
            <w:noWrap/>
            <w:vAlign w:val="bottom"/>
            <w:hideMark/>
          </w:tcPr>
          <w:p w14:paraId="0ECA35AD"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0.923</w:t>
            </w:r>
          </w:p>
        </w:tc>
        <w:tc>
          <w:tcPr>
            <w:tcW w:w="1117" w:type="dxa"/>
            <w:tcBorders>
              <w:top w:val="nil"/>
              <w:left w:val="nil"/>
              <w:bottom w:val="nil"/>
              <w:right w:val="nil"/>
            </w:tcBorders>
            <w:shd w:val="clear" w:color="auto" w:fill="auto"/>
            <w:noWrap/>
            <w:vAlign w:val="bottom"/>
            <w:hideMark/>
          </w:tcPr>
          <w:p w14:paraId="7E79F15B"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0.946</w:t>
            </w:r>
          </w:p>
        </w:tc>
      </w:tr>
      <w:tr w:rsidR="00CC3B99" w:rsidRPr="00AF6A16" w14:paraId="50B6E631" w14:textId="77777777" w:rsidTr="006D3FF3">
        <w:trPr>
          <w:trHeight w:val="300"/>
        </w:trPr>
        <w:tc>
          <w:tcPr>
            <w:tcW w:w="748" w:type="dxa"/>
            <w:vMerge/>
            <w:tcBorders>
              <w:top w:val="nil"/>
              <w:left w:val="nil"/>
              <w:bottom w:val="single" w:sz="4" w:space="0" w:color="000000"/>
              <w:right w:val="nil"/>
            </w:tcBorders>
            <w:vAlign w:val="center"/>
            <w:hideMark/>
          </w:tcPr>
          <w:p w14:paraId="09AA42A6" w14:textId="77777777" w:rsidR="00CC3B99" w:rsidRPr="00AF6A16" w:rsidRDefault="00CC3B99" w:rsidP="006D3FF3">
            <w:pPr>
              <w:rPr>
                <w:rFonts w:ascii="Calibri" w:eastAsia="Times New Roman" w:hAnsi="Calibri" w:cs="Times New Roman"/>
                <w:color w:val="000000"/>
                <w:lang w:eastAsia="en-GB"/>
              </w:rPr>
            </w:pPr>
          </w:p>
        </w:tc>
        <w:tc>
          <w:tcPr>
            <w:tcW w:w="974" w:type="dxa"/>
            <w:tcBorders>
              <w:top w:val="nil"/>
              <w:left w:val="nil"/>
              <w:bottom w:val="single" w:sz="4" w:space="0" w:color="auto"/>
              <w:right w:val="nil"/>
            </w:tcBorders>
            <w:shd w:val="clear" w:color="auto" w:fill="auto"/>
            <w:noWrap/>
            <w:vAlign w:val="center"/>
            <w:hideMark/>
          </w:tcPr>
          <w:p w14:paraId="63CB859D" w14:textId="77777777" w:rsidR="00CC3B99" w:rsidRPr="00AF6A16" w:rsidRDefault="00CC3B99" w:rsidP="006D3FF3">
            <w:pPr>
              <w:rPr>
                <w:rFonts w:ascii="Calibri" w:eastAsia="Times New Roman" w:hAnsi="Calibri" w:cs="Times New Roman"/>
                <w:color w:val="000000"/>
                <w:lang w:eastAsia="en-GB"/>
              </w:rPr>
            </w:pPr>
            <w:r w:rsidRPr="00AF6A16">
              <w:rPr>
                <w:rFonts w:ascii="Calibri" w:eastAsia="Times New Roman" w:hAnsi="Calibri" w:cs="Times New Roman"/>
                <w:color w:val="000000"/>
                <w:lang w:eastAsia="en-GB"/>
              </w:rPr>
              <w:t>% Walk</w:t>
            </w:r>
          </w:p>
        </w:tc>
        <w:tc>
          <w:tcPr>
            <w:tcW w:w="733" w:type="dxa"/>
            <w:tcBorders>
              <w:top w:val="nil"/>
              <w:left w:val="nil"/>
              <w:bottom w:val="single" w:sz="4" w:space="0" w:color="auto"/>
              <w:right w:val="nil"/>
            </w:tcBorders>
            <w:shd w:val="clear" w:color="auto" w:fill="auto"/>
            <w:noWrap/>
            <w:vAlign w:val="bottom"/>
            <w:hideMark/>
          </w:tcPr>
          <w:p w14:paraId="11D1B16E"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0.928</w:t>
            </w:r>
          </w:p>
        </w:tc>
        <w:tc>
          <w:tcPr>
            <w:tcW w:w="1109" w:type="dxa"/>
            <w:tcBorders>
              <w:top w:val="nil"/>
              <w:left w:val="nil"/>
              <w:bottom w:val="single" w:sz="4" w:space="0" w:color="auto"/>
              <w:right w:val="nil"/>
            </w:tcBorders>
            <w:shd w:val="clear" w:color="auto" w:fill="auto"/>
            <w:noWrap/>
            <w:vAlign w:val="bottom"/>
            <w:hideMark/>
          </w:tcPr>
          <w:p w14:paraId="349070D3"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0.922</w:t>
            </w:r>
          </w:p>
        </w:tc>
        <w:tc>
          <w:tcPr>
            <w:tcW w:w="1117" w:type="dxa"/>
            <w:tcBorders>
              <w:top w:val="nil"/>
              <w:left w:val="nil"/>
              <w:bottom w:val="single" w:sz="4" w:space="0" w:color="auto"/>
              <w:right w:val="nil"/>
            </w:tcBorders>
            <w:shd w:val="clear" w:color="auto" w:fill="auto"/>
            <w:noWrap/>
            <w:vAlign w:val="bottom"/>
            <w:hideMark/>
          </w:tcPr>
          <w:p w14:paraId="24451A68"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0.934</w:t>
            </w:r>
          </w:p>
        </w:tc>
        <w:tc>
          <w:tcPr>
            <w:tcW w:w="733" w:type="dxa"/>
            <w:tcBorders>
              <w:top w:val="nil"/>
              <w:left w:val="nil"/>
              <w:bottom w:val="single" w:sz="4" w:space="0" w:color="auto"/>
              <w:right w:val="nil"/>
            </w:tcBorders>
            <w:shd w:val="clear" w:color="auto" w:fill="auto"/>
            <w:noWrap/>
            <w:vAlign w:val="bottom"/>
            <w:hideMark/>
          </w:tcPr>
          <w:p w14:paraId="0A12D3C3"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0.949</w:t>
            </w:r>
          </w:p>
        </w:tc>
        <w:tc>
          <w:tcPr>
            <w:tcW w:w="1109" w:type="dxa"/>
            <w:tcBorders>
              <w:top w:val="nil"/>
              <w:left w:val="nil"/>
              <w:bottom w:val="single" w:sz="4" w:space="0" w:color="auto"/>
              <w:right w:val="nil"/>
            </w:tcBorders>
            <w:shd w:val="clear" w:color="auto" w:fill="auto"/>
            <w:noWrap/>
            <w:vAlign w:val="bottom"/>
            <w:hideMark/>
          </w:tcPr>
          <w:p w14:paraId="0F529A5D"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0.942</w:t>
            </w:r>
          </w:p>
        </w:tc>
        <w:tc>
          <w:tcPr>
            <w:tcW w:w="1117" w:type="dxa"/>
            <w:tcBorders>
              <w:top w:val="nil"/>
              <w:left w:val="nil"/>
              <w:bottom w:val="single" w:sz="4" w:space="0" w:color="auto"/>
              <w:right w:val="nil"/>
            </w:tcBorders>
            <w:shd w:val="clear" w:color="auto" w:fill="auto"/>
            <w:noWrap/>
            <w:vAlign w:val="bottom"/>
            <w:hideMark/>
          </w:tcPr>
          <w:p w14:paraId="6EF88FF0" w14:textId="77777777" w:rsidR="00CC3B99" w:rsidRPr="00AF6A16" w:rsidRDefault="00CC3B99" w:rsidP="006D3FF3">
            <w:pPr>
              <w:jc w:val="right"/>
              <w:rPr>
                <w:rFonts w:ascii="Calibri" w:eastAsia="Times New Roman" w:hAnsi="Calibri" w:cs="Times New Roman"/>
                <w:color w:val="000000"/>
                <w:lang w:eastAsia="en-GB"/>
              </w:rPr>
            </w:pPr>
            <w:r>
              <w:rPr>
                <w:rFonts w:ascii="Arial" w:hAnsi="Arial" w:cs="Arial"/>
                <w:color w:val="000000"/>
                <w:sz w:val="20"/>
                <w:szCs w:val="20"/>
              </w:rPr>
              <w:t>0.956</w:t>
            </w:r>
          </w:p>
        </w:tc>
      </w:tr>
      <w:tr w:rsidR="00CC3B99" w:rsidRPr="00AF6A16" w14:paraId="75B61F61" w14:textId="77777777" w:rsidTr="006D3FF3">
        <w:trPr>
          <w:trHeight w:val="585"/>
        </w:trPr>
        <w:tc>
          <w:tcPr>
            <w:tcW w:w="7640" w:type="dxa"/>
            <w:gridSpan w:val="8"/>
            <w:tcBorders>
              <w:top w:val="single" w:sz="4" w:space="0" w:color="auto"/>
              <w:left w:val="nil"/>
              <w:bottom w:val="nil"/>
              <w:right w:val="nil"/>
            </w:tcBorders>
            <w:shd w:val="clear" w:color="auto" w:fill="auto"/>
            <w:vAlign w:val="bottom"/>
            <w:hideMark/>
          </w:tcPr>
          <w:p w14:paraId="13A9D752" w14:textId="77777777" w:rsidR="00CC3B99" w:rsidRPr="00AF6A16" w:rsidRDefault="00CC3B99" w:rsidP="006D3FF3">
            <w:pPr>
              <w:rPr>
                <w:rFonts w:ascii="Calibri" w:eastAsia="Times New Roman" w:hAnsi="Calibri" w:cs="Times New Roman"/>
                <w:i/>
                <w:iCs/>
                <w:color w:val="000000"/>
                <w:lang w:eastAsia="en-GB"/>
              </w:rPr>
            </w:pPr>
            <w:r w:rsidRPr="00AF6A16">
              <w:rPr>
                <w:rFonts w:ascii="Calibri" w:eastAsia="Times New Roman" w:hAnsi="Calibri" w:cs="Times New Roman"/>
                <w:i/>
                <w:iCs/>
                <w:color w:val="000000"/>
                <w:lang w:eastAsia="en-GB"/>
              </w:rPr>
              <w:t>Note: Each age-specific model was adjusted for level of deprivation, prevalence of overweight and obesity, levels of physical activity and smoking</w:t>
            </w:r>
          </w:p>
        </w:tc>
      </w:tr>
    </w:tbl>
    <w:p w14:paraId="66DECE16" w14:textId="77777777" w:rsidR="00CC3B99" w:rsidRDefault="00CC3B99" w:rsidP="00CC3B99"/>
    <w:p w14:paraId="0C9519F5" w14:textId="77777777" w:rsidR="00CC3B99" w:rsidRDefault="00CC3B99" w:rsidP="00CC3B99">
      <w:r>
        <w:t>Note: IRR = incidence rate ratio, CI = credible interval</w:t>
      </w:r>
    </w:p>
    <w:p w14:paraId="2018D3CD" w14:textId="77777777" w:rsidR="00BC1732" w:rsidRPr="00B35BA4" w:rsidRDefault="00BC1732" w:rsidP="00B35BA4">
      <w:pPr>
        <w:spacing w:after="240" w:line="276" w:lineRule="auto"/>
        <w:rPr>
          <w:rFonts w:ascii="Arial" w:hAnsi="Arial" w:cs="Arial"/>
          <w:sz w:val="22"/>
          <w:szCs w:val="22"/>
        </w:rPr>
      </w:pPr>
    </w:p>
    <w:p w14:paraId="738221A2" w14:textId="77777777" w:rsidR="00CE0CC2" w:rsidRPr="00B35BA4" w:rsidRDefault="00CE0CC2" w:rsidP="00B35BA4">
      <w:pPr>
        <w:spacing w:after="240" w:line="276" w:lineRule="auto"/>
        <w:rPr>
          <w:rFonts w:ascii="Arial" w:hAnsi="Arial" w:cs="Arial"/>
          <w:b/>
          <w:sz w:val="22"/>
          <w:szCs w:val="22"/>
        </w:rPr>
      </w:pPr>
      <w:r w:rsidRPr="00B35BA4">
        <w:rPr>
          <w:rFonts w:ascii="Arial" w:hAnsi="Arial" w:cs="Arial"/>
          <w:b/>
          <w:sz w:val="22"/>
          <w:szCs w:val="22"/>
        </w:rPr>
        <w:t>Discussion</w:t>
      </w:r>
    </w:p>
    <w:p w14:paraId="5F28E763" w14:textId="77777777" w:rsidR="00DF18EC" w:rsidRPr="00B35BA4" w:rsidRDefault="00DF18EC" w:rsidP="00B35BA4">
      <w:pPr>
        <w:spacing w:after="240" w:line="276" w:lineRule="auto"/>
        <w:jc w:val="both"/>
        <w:rPr>
          <w:rFonts w:ascii="Arial" w:hAnsi="Arial" w:cs="Arial"/>
          <w:sz w:val="22"/>
          <w:szCs w:val="22"/>
        </w:rPr>
      </w:pPr>
      <w:r w:rsidRPr="00B35BA4">
        <w:rPr>
          <w:rFonts w:ascii="Arial" w:hAnsi="Arial" w:cs="Arial"/>
          <w:sz w:val="22"/>
          <w:szCs w:val="22"/>
        </w:rPr>
        <w:t>This is the first ecological study using high quality, high geographical resolution data to correlate MI incidence with active transport across a developed country. The findings show an association between increased active transport and myocardial infarction.</w:t>
      </w:r>
    </w:p>
    <w:p w14:paraId="3F4199D5" w14:textId="5E4A341C" w:rsidR="00DF18EC" w:rsidRDefault="00DF18EC" w:rsidP="00B35BA4">
      <w:pPr>
        <w:spacing w:after="240" w:line="276" w:lineRule="auto"/>
        <w:jc w:val="both"/>
        <w:rPr>
          <w:rFonts w:ascii="Arial" w:hAnsi="Arial" w:cs="Arial"/>
          <w:sz w:val="22"/>
          <w:szCs w:val="22"/>
        </w:rPr>
      </w:pPr>
      <w:r w:rsidRPr="00B35BA4">
        <w:rPr>
          <w:rFonts w:ascii="Arial" w:hAnsi="Arial" w:cs="Arial"/>
          <w:sz w:val="22"/>
          <w:szCs w:val="22"/>
        </w:rPr>
        <w:t xml:space="preserve">The findings show </w:t>
      </w:r>
      <w:r w:rsidR="001F0BD8">
        <w:rPr>
          <w:rFonts w:ascii="Arial" w:hAnsi="Arial" w:cs="Arial"/>
          <w:sz w:val="22"/>
          <w:szCs w:val="22"/>
        </w:rPr>
        <w:t>association</w:t>
      </w:r>
      <w:r w:rsidRPr="00B35BA4">
        <w:rPr>
          <w:rFonts w:ascii="Arial" w:hAnsi="Arial" w:cs="Arial"/>
          <w:sz w:val="22"/>
          <w:szCs w:val="22"/>
        </w:rPr>
        <w:t>, not causation,</w:t>
      </w:r>
    </w:p>
    <w:p w14:paraId="0358061F" w14:textId="33417277" w:rsidR="00142B85" w:rsidRDefault="00142B85" w:rsidP="00B35BA4">
      <w:pPr>
        <w:spacing w:after="240" w:line="276" w:lineRule="auto"/>
        <w:jc w:val="both"/>
        <w:rPr>
          <w:rFonts w:ascii="Arial" w:hAnsi="Arial" w:cs="Arial"/>
          <w:sz w:val="22"/>
          <w:szCs w:val="22"/>
        </w:rPr>
      </w:pPr>
      <w:r>
        <w:rPr>
          <w:rFonts w:ascii="Arial" w:hAnsi="Arial" w:cs="Arial"/>
          <w:sz w:val="22"/>
          <w:szCs w:val="22"/>
        </w:rPr>
        <w:lastRenderedPageBreak/>
        <w:t xml:space="preserve">Walking and cycling different, as evidenced in… lit review, prospective study…  </w:t>
      </w:r>
      <w:r>
        <w:rPr>
          <w:rFonts w:ascii="Arial" w:hAnsi="Arial" w:cs="Arial"/>
          <w:sz w:val="22"/>
          <w:szCs w:val="22"/>
        </w:rPr>
        <w:fldChar w:fldCharType="begin" w:fldLock="1"/>
      </w:r>
      <w:r>
        <w:rPr>
          <w:rFonts w:ascii="Arial" w:hAnsi="Arial" w:cs="Arial"/>
          <w:sz w:val="22"/>
          <w:szCs w:val="22"/>
        </w:rPr>
        <w:instrText>ADDIN CSL_CITATION { "citationItems" : [ { "id" : "ITEM-1", "itemData" : { "DOI" : "10.1097/HJR.0b013e32833bfc87", "ISSN" : "1741-8267", "author" : [ { "dropping-particle" : "", "family" : "Hoevenaar-Blom", "given" : "Marieke P.", "non-dropping-particle" : "", "parse-names" : false, "suffix" : "" }, { "dropping-particle" : "", "family" : "Wanda Wendel-Vos", "given" : "G.C.", "non-dropping-particle" : "", "parse-names" : false, "suffix" : "" }, { "dropping-particle" : "", "family" : "Spijkerman", "given" : "Annemieke M.W.", "non-dropping-particle" : "", "parse-names" : false, "suffix" : "" }, { "dropping-particle" : "", "family" : "Kromhout", "given" : "Daan", "non-dropping-particle" : "", "parse-names" : false, "suffix" : "" }, { "dropping-particle" : "", "family" : "Monique Verschuren", "given" : "W.M.", "non-dropping-particle" : "", "parse-names" : false, "suffix" : "" } ], "container-title" : "European Journal of Cardiovascular Prevention &amp; Rehabilitation", "id" : "ITEM-1", "issued" : { "date-parts" : [ [ "2010", "6" ] ] }, "page" : "1", "title" : "Cycling and sports, but not walking, are associated with 10-year cardiovascular disease incidence: the MORGEN Study", "type" : "article-journal" }, "uris" : [ "http://www.mendeley.com/documents/?uuid=86e8c9fd-2168-4881-b102-90acda34aed0" ] } ], "mendeley" : { "formattedCitation" : "&lt;sup&gt;17&lt;/sup&gt;", "plainTextFormattedCitation" : "17", "previouslyFormattedCitation" : "&lt;sup&gt;17&lt;/sup&gt;" }, "properties" : { "noteIndex" : 0 }, "schema" : "https://github.com/citation-style-language/schema/raw/master/csl-citation.json" }</w:instrText>
      </w:r>
      <w:r>
        <w:rPr>
          <w:rFonts w:ascii="Arial" w:hAnsi="Arial" w:cs="Arial"/>
          <w:sz w:val="22"/>
          <w:szCs w:val="22"/>
        </w:rPr>
        <w:fldChar w:fldCharType="separate"/>
      </w:r>
      <w:r w:rsidRPr="00142B85">
        <w:rPr>
          <w:rFonts w:ascii="Arial" w:hAnsi="Arial" w:cs="Arial"/>
          <w:noProof/>
          <w:sz w:val="22"/>
          <w:szCs w:val="22"/>
          <w:vertAlign w:val="superscript"/>
        </w:rPr>
        <w:t>17</w:t>
      </w:r>
      <w:r>
        <w:rPr>
          <w:rFonts w:ascii="Arial" w:hAnsi="Arial" w:cs="Arial"/>
          <w:sz w:val="22"/>
          <w:szCs w:val="22"/>
        </w:rPr>
        <w:fldChar w:fldCharType="end"/>
      </w:r>
    </w:p>
    <w:p w14:paraId="3B09E50D" w14:textId="588BD6CA" w:rsidR="005466A5" w:rsidRPr="00B35BA4" w:rsidRDefault="005466A5" w:rsidP="00B35BA4">
      <w:pPr>
        <w:spacing w:after="240" w:line="276" w:lineRule="auto"/>
        <w:jc w:val="both"/>
        <w:rPr>
          <w:rFonts w:ascii="Arial" w:hAnsi="Arial" w:cs="Arial"/>
          <w:sz w:val="22"/>
          <w:szCs w:val="22"/>
        </w:rPr>
      </w:pPr>
      <w:r>
        <w:rPr>
          <w:rFonts w:ascii="Arial" w:hAnsi="Arial" w:cs="Arial"/>
          <w:sz w:val="22"/>
          <w:szCs w:val="22"/>
        </w:rPr>
        <w:t>Deprivation was important since previous research has shown that in countries in the fourth stage of epidemiological transition (where diagnosis and treatment of ischaemic heart disease is available)</w:t>
      </w:r>
      <w:r>
        <w:rPr>
          <w:rFonts w:ascii="Arial" w:hAnsi="Arial" w:cs="Arial"/>
          <w:sz w:val="22"/>
          <w:szCs w:val="22"/>
        </w:rPr>
        <w:fldChar w:fldCharType="begin" w:fldLock="1"/>
      </w:r>
      <w:r w:rsidR="00142B85">
        <w:rPr>
          <w:rFonts w:ascii="Arial" w:hAnsi="Arial" w:cs="Arial"/>
          <w:sz w:val="22"/>
          <w:szCs w:val="22"/>
        </w:rPr>
        <w:instrText>ADDIN CSL_CITATION { "citationItems" : [ { "id" : "ITEM-1", "itemData" : { "DOI" : "10.1161/hc4601.099487", "ISBN" : "1524-4539 (Electronic)\\r0009-7322 (Linking)", "ISSN" : "0009-7322", "PMID" : "11723030", "abstract" : "This two-part article provides an overview of the global burden of atherothrombotic cardiovascular disease. Part I initially discusses the epidemiologic transition which has resulted in a decrease in deaths in childhood due to infections, with a concomitant increase in cardiovascular and other chronic diseases; and then provides estimates of the burden of cardiovascular (CV) diseases with specific focus on the developing countries. Next, we summarize key information on risk factors for cardiovascular disease (CVD) and indicate that their importance may have been underestimated. Then, we describe overarching factors influencing variations in CVD by ethnicity and region and the influence of urbanization. Part II of this article describes the burden of CV disease by specific region or ethnic group, the risk factors of importance, and possible strategies for prevention.", "author" : [ { "dropping-particle" : "", "family" : "Yusuf", "given" : "S", "non-dropping-particle" : "", "parse-names" : false, "suffix" : "" }, { "dropping-particle" : "", "family" : "Reddy", "given" : "S", "non-dropping-particle" : "", "parse-names" : false, "suffix" : "" }, { "dropping-particle" : "", "family" : "Ounpuu", "given" : "S", "non-dropping-particle" : "", "parse-names" : false, "suffix" : "" }, { "dropping-particle" : "", "family" : "Anand", "given" : "S", "non-dropping-particle" : "", "parse-names" : false, "suffix" : "" } ], "container-title" : "Circulation", "id" : "ITEM-1", "issued" : { "date-parts" : [ [ "2001" ] ] }, "note" : "Lag bias - 40 y more effect than 20 for cigarettes\nExploring single risk factors causes regression dilution bias\nFalse dichotomy between normal and abnormal leads to reduced attention to variation within the normal range\nInability to correctly quantify exposure/impact in the 'non-exposed' group, e.g. passive smokers\n\nPredisposing risk factors, e.g. inactivity, diet, obesity, low SES\n\nEthnicity/race confounding factors, e.g. behaviours\n\nOther markers, such as markers of inflammation may be proxies for known risk factors", "page" : "2746-2753", "title" : "Global burden of cardiovascular diseases: part I: general considerations, the epidemiologic transition, risk factors, and impact of urbanization.", "type" : "article-journal", "volume" : "104" }, "uris" : [ "http://www.mendeley.com/documents/?uuid=7e8caa57-4846-4bb4-bc50-649aafce2e5c" ] } ], "mendeley" : { "formattedCitation" : "&lt;sup&gt;26&lt;/sup&gt;", "plainTextFormattedCitation" : "26", "previouslyFormattedCitation" : "&lt;sup&gt;26&lt;/sup&gt;" }, "properties" : { "noteIndex" : 0 }, "schema" : "https://github.com/citation-style-language/schema/raw/master/csl-citation.json" }</w:instrText>
      </w:r>
      <w:r>
        <w:rPr>
          <w:rFonts w:ascii="Arial" w:hAnsi="Arial" w:cs="Arial"/>
          <w:sz w:val="22"/>
          <w:szCs w:val="22"/>
        </w:rPr>
        <w:fldChar w:fldCharType="separate"/>
      </w:r>
      <w:r w:rsidR="00142B85" w:rsidRPr="00142B85">
        <w:rPr>
          <w:rFonts w:ascii="Arial" w:hAnsi="Arial" w:cs="Arial"/>
          <w:noProof/>
          <w:sz w:val="22"/>
          <w:szCs w:val="22"/>
          <w:vertAlign w:val="superscript"/>
        </w:rPr>
        <w:t>26</w:t>
      </w:r>
      <w:r>
        <w:rPr>
          <w:rFonts w:ascii="Arial" w:hAnsi="Arial" w:cs="Arial"/>
          <w:sz w:val="22"/>
          <w:szCs w:val="22"/>
        </w:rPr>
        <w:fldChar w:fldCharType="end"/>
      </w:r>
      <w:r>
        <w:rPr>
          <w:rFonts w:ascii="Arial" w:hAnsi="Arial" w:cs="Arial"/>
          <w:sz w:val="22"/>
          <w:szCs w:val="22"/>
        </w:rPr>
        <w:t xml:space="preserve"> lower socioeconomic status</w:t>
      </w:r>
      <w:r>
        <w:rPr>
          <w:rFonts w:ascii="Arial" w:hAnsi="Arial" w:cs="Arial"/>
          <w:sz w:val="22"/>
          <w:szCs w:val="22"/>
        </w:rPr>
        <w:fldChar w:fldCharType="begin" w:fldLock="1"/>
      </w:r>
      <w:r w:rsidR="00142B85">
        <w:rPr>
          <w:rFonts w:ascii="Arial" w:hAnsi="Arial" w:cs="Arial"/>
          <w:sz w:val="22"/>
          <w:szCs w:val="22"/>
        </w:rPr>
        <w:instrText>ADDIN CSL_CITATION { "citationItems" : [ { "id" : "ITEM-1", "itemData" : { "DOI" : "10.1053/euhj.1999.1990", "ISSN" : "0195668X", "author" : [ { "dropping-particle" : "", "family" : "Mackenbach", "given" : "J", "non-dropping-particle" : "", "parse-names" : false, "suffix" : "" }, { "dropping-particle" : "", "family" : "Cavelaars", "given" : "A.E.J.M.", "non-dropping-particle" : "", "parse-names" : false, "suffix" : "" }, { "dropping-particle" : "", "family" : "Kunst", "given" : "A.E.J.M.", "non-dropping-particle" : "", "parse-names" : false, "suffix" : "" }, { "dropping-particle" : "", "family" : "Groenhof", "given" : "F", "non-dropping-particle" : "", "parse-names" : false, "suffix" : "" } ], "container-title" : "European Heart Journal", "id" : "ITEM-1", "issue" : "14", "issued" : { "date-parts" : [ [ "2000", "7", "15" ] ] }, "page" : "1141-1151", "title" : "Socioeconomic inequalities in cardiovascular disease mortality. An international study", "type" : "article-journal", "volume" : "21" }, "uris" : [ "http://www.mendeley.com/documents/?uuid=e35e1d12-bc4e-43cd-81f4-61044e409516" ] }, { "id" : "ITEM-2", "itemData" : { "DOI" : "10.1056/NEJMsa0707519", "ISSN" : "0028-4793", "author" : [ { "dropping-particle" : "", "family" : "Mackenbach", "given" : "Johan P.", "non-dropping-particle" : "", "parse-names" : false, "suffix" : "" }, { "dropping-particle" : "", "family" : "Stirbu", "given" : "Irina", "non-dropping-particle" : "", "parse-names" : false, "suffix" : "" }, { "dropping-particle" : "", "family" : "Roskam", "given" : "Albert-Jan R.", "non-dropping-particle" : "", "parse-names" : false, "suffix" : "" }, { "dropping-particle" : "", "family" : "Schaap", "given" : "Maartje M.", "non-dropping-particle" : "", "parse-names" : false, "suffix" : "" }, { "dropping-particle" : "", "family" : "Menvielle", "given" : "Gwenn", "non-dropping-particle" : "", "parse-names" : false, "suffix" : "" }, { "dropping-particle" : "", "family" : "Leinsalu", "given" : "Mall", "non-dropping-particle" : "", "parse-names" : false, "suffix" : "" }, { "dropping-particle" : "", "family" : "Kunst", "given" : "Anton E.", "non-dropping-particle" : "", "parse-names" : false, "suffix" : "" } ], "container-title" : "New England Journal of Medicine", "id" : "ITEM-2", "issue" : "23", "issued" : { "date-parts" : [ [ "2008", "6", "5" ] ] }, "page" : "2468-2481", "title" : "Socioeconomic Inequalities in Health in 22 European Countries", "type" : "article-journal", "volume" : "358" }, "uris" : [ "http://www.mendeley.com/documents/?uuid=ddb4e718-360c-4686-8db5-4bbafb7ec0e2" ] }, { "id" : "ITEM-3", "itemData" : { "DOI" : "10.1161/01.CIR.88.4.1973", "ISSN" : "0009-7322", "author" : [ { "dropping-particle" : "", "family" : "Kaplan", "given" : "G. A.", "non-dropping-particle" : "", "parse-names" : false, "suffix" : "" }, { "dropping-particle" : "", "family" : "Keil", "given" : "J. E.", "non-dropping-particle" : "", "parse-names" : false, "suffix" : "" } ], "container-title" : "Circulation", "id" : "ITEM-3", "issue" : "4", "issued" : { "date-parts" : [ [ "1993", "10", "1" ] ] }, "page" : "1973-1998", "title" : "Socioeconomic factors and cardiovascular disease: a review of the literature", "type" : "article-journal", "volume" : "88" }, "uris" : [ "http://www.mendeley.com/documents/?uuid=8f6c891b-bab9-4109-a6cc-667e40533728" ] } ], "mendeley" : { "formattedCitation" : "&lt;sup&gt;27\u201329&lt;/sup&gt;", "plainTextFormattedCitation" : "27\u201329", "previouslyFormattedCitation" : "&lt;sup&gt;27\u201329&lt;/sup&gt;" }, "properties" : { "noteIndex" : 0 }, "schema" : "https://github.com/citation-style-language/schema/raw/master/csl-citation.json" }</w:instrText>
      </w:r>
      <w:r>
        <w:rPr>
          <w:rFonts w:ascii="Arial" w:hAnsi="Arial" w:cs="Arial"/>
          <w:sz w:val="22"/>
          <w:szCs w:val="22"/>
        </w:rPr>
        <w:fldChar w:fldCharType="separate"/>
      </w:r>
      <w:r w:rsidR="00142B85" w:rsidRPr="00142B85">
        <w:rPr>
          <w:rFonts w:ascii="Arial" w:hAnsi="Arial" w:cs="Arial"/>
          <w:noProof/>
          <w:sz w:val="22"/>
          <w:szCs w:val="22"/>
          <w:vertAlign w:val="superscript"/>
        </w:rPr>
        <w:t>27–29</w:t>
      </w:r>
      <w:r>
        <w:rPr>
          <w:rFonts w:ascii="Arial" w:hAnsi="Arial" w:cs="Arial"/>
          <w:sz w:val="22"/>
          <w:szCs w:val="22"/>
        </w:rPr>
        <w:fldChar w:fldCharType="end"/>
      </w:r>
      <w:r>
        <w:rPr>
          <w:rFonts w:ascii="Arial" w:hAnsi="Arial" w:cs="Arial"/>
          <w:sz w:val="22"/>
          <w:szCs w:val="22"/>
        </w:rPr>
        <w:t xml:space="preserve"> and perceived lower socioeconomic status</w:t>
      </w:r>
      <w:r>
        <w:rPr>
          <w:rFonts w:ascii="Arial" w:hAnsi="Arial" w:cs="Arial"/>
          <w:sz w:val="22"/>
          <w:szCs w:val="22"/>
        </w:rPr>
        <w:fldChar w:fldCharType="begin" w:fldLock="1"/>
      </w:r>
      <w:r w:rsidR="00142B85">
        <w:rPr>
          <w:rFonts w:ascii="Arial" w:hAnsi="Arial" w:cs="Arial"/>
          <w:sz w:val="22"/>
          <w:szCs w:val="22"/>
        </w:rPr>
        <w:instrText>ADDIN CSL_CITATION { "citationItems" : [ { "id" : "ITEM-1", "itemData" : { "DOI" : "10.1136/bmjopen-2015-010137", "ISSN" : "2044-6055", "author" : [ { "dropping-particle" : "", "family" : "Tang", "given" : "Karen L", "non-dropping-particle" : "", "parse-names" : false, "suffix" : "" }, { "dropping-particle" : "", "family" : "Rashid", "given" : "Ruksana", "non-dropping-particle" : "", "parse-names" : false, "suffix" : "" }, { "dropping-particle" : "", "family" : "Godley", "given" : "Jenny", "non-dropping-particle" : "", "parse-names" : false, "suffix" : "" }, { "dropping-particle" : "", "family" : "Ghali", "given" : "William A", "non-dropping-particle" : "", "parse-names" : false, "suffix" : "" } ], "container-title" : "BMJ Open", "id" : "ITEM-1", "issue" : "3", "issued" : { "date-parts" : [ [ "2016", "3", "18" ] ] }, "page" : "e010137", "title" : "Association between subjective social status and cardiovascular disease and cardiovascular risk factors: a systematic review and meta-analysis", "type" : "article-journal", "volume" : "6" }, "uris" : [ "http://www.mendeley.com/documents/?uuid=70747ee6-96ad-4772-b6b2-314d26294597" ] } ], "mendeley" : { "formattedCitation" : "&lt;sup&gt;30&lt;/sup&gt;", "plainTextFormattedCitation" : "30", "previouslyFormattedCitation" : "&lt;sup&gt;30&lt;/sup&gt;" }, "properties" : { "noteIndex" : 0 }, "schema" : "https://github.com/citation-style-language/schema/raw/master/csl-citation.json" }</w:instrText>
      </w:r>
      <w:r>
        <w:rPr>
          <w:rFonts w:ascii="Arial" w:hAnsi="Arial" w:cs="Arial"/>
          <w:sz w:val="22"/>
          <w:szCs w:val="22"/>
        </w:rPr>
        <w:fldChar w:fldCharType="separate"/>
      </w:r>
      <w:r w:rsidR="00142B85" w:rsidRPr="00142B85">
        <w:rPr>
          <w:rFonts w:ascii="Arial" w:hAnsi="Arial" w:cs="Arial"/>
          <w:noProof/>
          <w:sz w:val="22"/>
          <w:szCs w:val="22"/>
          <w:vertAlign w:val="superscript"/>
        </w:rPr>
        <w:t>30</w:t>
      </w:r>
      <w:r>
        <w:rPr>
          <w:rFonts w:ascii="Arial" w:hAnsi="Arial" w:cs="Arial"/>
          <w:sz w:val="22"/>
          <w:szCs w:val="22"/>
        </w:rPr>
        <w:fldChar w:fldCharType="end"/>
      </w:r>
      <w:r>
        <w:rPr>
          <w:rFonts w:ascii="Arial" w:hAnsi="Arial" w:cs="Arial"/>
          <w:sz w:val="22"/>
          <w:szCs w:val="22"/>
        </w:rPr>
        <w:t xml:space="preserve"> are associated with higher incidence of cardiovascular disease.</w:t>
      </w:r>
    </w:p>
    <w:p w14:paraId="68501EFC" w14:textId="77777777" w:rsidR="00060556" w:rsidRDefault="00060556" w:rsidP="00B35BA4">
      <w:pPr>
        <w:spacing w:after="240" w:line="276" w:lineRule="auto"/>
        <w:jc w:val="both"/>
        <w:rPr>
          <w:rFonts w:ascii="Arial" w:hAnsi="Arial" w:cs="Arial"/>
          <w:sz w:val="22"/>
          <w:szCs w:val="22"/>
        </w:rPr>
      </w:pPr>
      <w:r>
        <w:rPr>
          <w:rFonts w:ascii="Arial" w:hAnsi="Arial" w:cs="Arial"/>
          <w:sz w:val="22"/>
          <w:szCs w:val="22"/>
        </w:rPr>
        <w:t xml:space="preserve">As this is an ecological study, conclusions about causation cannot be drawn directly from the results. </w:t>
      </w:r>
    </w:p>
    <w:p w14:paraId="64C1A314" w14:textId="77777777" w:rsidR="00060556" w:rsidRPr="00B35BA4" w:rsidRDefault="00DF18EC" w:rsidP="00B35BA4">
      <w:pPr>
        <w:spacing w:after="240" w:line="276" w:lineRule="auto"/>
        <w:jc w:val="both"/>
        <w:rPr>
          <w:rFonts w:ascii="Arial" w:hAnsi="Arial" w:cs="Arial"/>
          <w:sz w:val="22"/>
          <w:szCs w:val="22"/>
        </w:rPr>
      </w:pPr>
      <w:r w:rsidRPr="00B35BA4">
        <w:rPr>
          <w:rFonts w:ascii="Arial" w:hAnsi="Arial" w:cs="Arial"/>
          <w:sz w:val="22"/>
          <w:szCs w:val="22"/>
        </w:rPr>
        <w:t xml:space="preserve">The results can be no more accurate than the data from which they are derived. The MI data are from a full national data base, but are limited to those events that are hospitalised – deaths occurring before hospital are not included. The diagnostic criteria for myocardial infarction are objective and clear, although it is notable that they are not 100% sensitive or specific. </w:t>
      </w:r>
      <w:r w:rsidR="00060556">
        <w:rPr>
          <w:rFonts w:ascii="Arial" w:hAnsi="Arial" w:cs="Arial"/>
          <w:sz w:val="22"/>
          <w:szCs w:val="22"/>
        </w:rPr>
        <w:t xml:space="preserve">It is also relevant that multiple factors contribute to MI risk, and despite controlling for sociodemographic factors, the explanatory variable active travel is not the only possible reasons for variation in MI rates. </w:t>
      </w:r>
    </w:p>
    <w:p w14:paraId="739A27EE" w14:textId="77777777" w:rsidR="0096085A" w:rsidRDefault="00DF18EC" w:rsidP="0096085A">
      <w:pPr>
        <w:spacing w:after="240" w:line="276" w:lineRule="auto"/>
        <w:jc w:val="both"/>
        <w:rPr>
          <w:rFonts w:ascii="Arial" w:hAnsi="Arial" w:cs="Arial"/>
          <w:sz w:val="22"/>
          <w:szCs w:val="22"/>
        </w:rPr>
      </w:pPr>
      <w:r w:rsidRPr="00B35BA4">
        <w:rPr>
          <w:rFonts w:ascii="Arial" w:hAnsi="Arial" w:cs="Arial"/>
          <w:sz w:val="22"/>
          <w:szCs w:val="22"/>
        </w:rPr>
        <w:t xml:space="preserve">Active travel data </w:t>
      </w:r>
      <w:r w:rsidR="0096085A">
        <w:rPr>
          <w:rFonts w:ascii="Arial" w:hAnsi="Arial" w:cs="Arial"/>
          <w:sz w:val="22"/>
          <w:szCs w:val="22"/>
        </w:rPr>
        <w:t xml:space="preserve">from the UK census </w:t>
      </w:r>
      <w:r w:rsidRPr="00B35BA4">
        <w:rPr>
          <w:rFonts w:ascii="Arial" w:hAnsi="Arial" w:cs="Arial"/>
          <w:sz w:val="22"/>
          <w:szCs w:val="22"/>
        </w:rPr>
        <w:t>are comprehensive in their coverage of MSOAs in the UK</w:t>
      </w:r>
      <w:r w:rsidR="0096085A">
        <w:rPr>
          <w:rFonts w:ascii="Arial" w:hAnsi="Arial" w:cs="Arial"/>
          <w:sz w:val="22"/>
          <w:szCs w:val="22"/>
        </w:rPr>
        <w:t xml:space="preserve">. A limitation is that </w:t>
      </w:r>
      <w:r w:rsidR="0096085A" w:rsidRPr="00B35BA4">
        <w:rPr>
          <w:rFonts w:ascii="Arial" w:hAnsi="Arial" w:cs="Arial"/>
          <w:sz w:val="22"/>
          <w:szCs w:val="22"/>
        </w:rPr>
        <w:t xml:space="preserve">active transport to work </w:t>
      </w:r>
      <w:r w:rsidR="0096085A">
        <w:rPr>
          <w:rFonts w:ascii="Arial" w:hAnsi="Arial" w:cs="Arial"/>
          <w:sz w:val="22"/>
          <w:szCs w:val="22"/>
        </w:rPr>
        <w:t xml:space="preserve">is used </w:t>
      </w:r>
      <w:r w:rsidR="0096085A" w:rsidRPr="00B35BA4">
        <w:rPr>
          <w:rFonts w:ascii="Arial" w:hAnsi="Arial" w:cs="Arial"/>
          <w:sz w:val="22"/>
          <w:szCs w:val="22"/>
        </w:rPr>
        <w:t>as a proxy for all active transport</w:t>
      </w:r>
      <w:r w:rsidR="0096085A">
        <w:rPr>
          <w:rFonts w:ascii="Arial" w:hAnsi="Arial" w:cs="Arial"/>
          <w:sz w:val="22"/>
          <w:szCs w:val="22"/>
        </w:rPr>
        <w:t xml:space="preserve">, </w:t>
      </w:r>
      <w:r w:rsidR="0096085A" w:rsidRPr="00B35BA4">
        <w:rPr>
          <w:rFonts w:ascii="Arial" w:hAnsi="Arial" w:cs="Arial"/>
          <w:sz w:val="22"/>
          <w:szCs w:val="22"/>
        </w:rPr>
        <w:t xml:space="preserve">and </w:t>
      </w:r>
      <w:r w:rsidR="0096085A">
        <w:rPr>
          <w:rFonts w:ascii="Arial" w:hAnsi="Arial" w:cs="Arial"/>
          <w:sz w:val="22"/>
          <w:szCs w:val="22"/>
        </w:rPr>
        <w:t xml:space="preserve">variation in </w:t>
      </w:r>
      <w:r w:rsidR="0096085A" w:rsidRPr="00B35BA4">
        <w:rPr>
          <w:rFonts w:ascii="Arial" w:hAnsi="Arial" w:cs="Arial"/>
          <w:sz w:val="22"/>
          <w:szCs w:val="22"/>
        </w:rPr>
        <w:t xml:space="preserve">the time spent in other physical activity is not accounted for. </w:t>
      </w:r>
      <w:r w:rsidR="0096085A">
        <w:rPr>
          <w:rFonts w:ascii="Arial" w:hAnsi="Arial" w:cs="Arial"/>
          <w:sz w:val="22"/>
          <w:szCs w:val="22"/>
        </w:rPr>
        <w:t>Furthermore, t</w:t>
      </w:r>
      <w:r w:rsidR="0096085A" w:rsidRPr="00B35BA4">
        <w:rPr>
          <w:rFonts w:ascii="Arial" w:hAnsi="Arial" w:cs="Arial"/>
          <w:sz w:val="22"/>
          <w:szCs w:val="22"/>
        </w:rPr>
        <w:t>he intensity of physical activity during active commuting</w:t>
      </w:r>
      <w:r w:rsidR="0096085A">
        <w:rPr>
          <w:rFonts w:ascii="Arial" w:hAnsi="Arial" w:cs="Arial"/>
          <w:sz w:val="22"/>
          <w:szCs w:val="22"/>
        </w:rPr>
        <w:t xml:space="preserve"> cannot be accounted or controlled for</w:t>
      </w:r>
      <w:r w:rsidR="0096085A" w:rsidRPr="00B35BA4">
        <w:rPr>
          <w:rFonts w:ascii="Arial" w:hAnsi="Arial" w:cs="Arial"/>
          <w:sz w:val="22"/>
          <w:szCs w:val="22"/>
        </w:rPr>
        <w:t>.</w:t>
      </w:r>
      <w:r w:rsidR="0096085A">
        <w:rPr>
          <w:rFonts w:ascii="Arial" w:hAnsi="Arial" w:cs="Arial"/>
          <w:sz w:val="22"/>
          <w:szCs w:val="22"/>
        </w:rPr>
        <w:t xml:space="preserve"> </w:t>
      </w:r>
    </w:p>
    <w:p w14:paraId="7BFAC45A" w14:textId="77777777" w:rsidR="00DF18EC" w:rsidRPr="00B35BA4" w:rsidRDefault="0096085A" w:rsidP="00B35BA4">
      <w:pPr>
        <w:spacing w:after="240" w:line="276" w:lineRule="auto"/>
        <w:jc w:val="both"/>
        <w:rPr>
          <w:rFonts w:ascii="Arial" w:hAnsi="Arial" w:cs="Arial"/>
          <w:sz w:val="22"/>
          <w:szCs w:val="22"/>
        </w:rPr>
      </w:pPr>
      <w:r>
        <w:rPr>
          <w:rFonts w:ascii="Arial" w:hAnsi="Arial" w:cs="Arial"/>
          <w:sz w:val="22"/>
          <w:szCs w:val="22"/>
        </w:rPr>
        <w:t>The active travel data are dependent on the accuracy of reporting of</w:t>
      </w:r>
      <w:r w:rsidR="00DF18EC" w:rsidRPr="00B35BA4">
        <w:rPr>
          <w:rFonts w:ascii="Arial" w:hAnsi="Arial" w:cs="Arial"/>
          <w:sz w:val="22"/>
          <w:szCs w:val="22"/>
        </w:rPr>
        <w:t xml:space="preserve"> respondents to the </w:t>
      </w:r>
      <w:r>
        <w:rPr>
          <w:rFonts w:ascii="Arial" w:hAnsi="Arial" w:cs="Arial"/>
          <w:sz w:val="22"/>
          <w:szCs w:val="22"/>
        </w:rPr>
        <w:t xml:space="preserve">mandatory </w:t>
      </w:r>
      <w:r w:rsidR="00DF18EC" w:rsidRPr="00B35BA4">
        <w:rPr>
          <w:rFonts w:ascii="Arial" w:hAnsi="Arial" w:cs="Arial"/>
          <w:sz w:val="22"/>
          <w:szCs w:val="22"/>
        </w:rPr>
        <w:t xml:space="preserve">UK Census. </w:t>
      </w:r>
      <w:r w:rsidR="00826FD1">
        <w:rPr>
          <w:rFonts w:ascii="Arial" w:hAnsi="Arial" w:cs="Arial"/>
          <w:sz w:val="22"/>
          <w:szCs w:val="22"/>
        </w:rPr>
        <w:t xml:space="preserve">Nocon et al. found that studies using questionnaire data tended to identify a lower reduction in cardiovascular risk associated with physical activity; this may reflect a tendency for participants to over-report duration of physical activity. </w:t>
      </w:r>
    </w:p>
    <w:p w14:paraId="5E4BAA4D" w14:textId="77777777" w:rsidR="00DF18EC" w:rsidRPr="00B35BA4" w:rsidRDefault="00DF18EC" w:rsidP="00B35BA4">
      <w:pPr>
        <w:spacing w:after="240" w:line="276" w:lineRule="auto"/>
        <w:jc w:val="both"/>
        <w:rPr>
          <w:rFonts w:ascii="Arial" w:hAnsi="Arial" w:cs="Arial"/>
          <w:sz w:val="22"/>
          <w:szCs w:val="22"/>
        </w:rPr>
      </w:pPr>
      <w:r w:rsidRPr="00B35BA4">
        <w:rPr>
          <w:rFonts w:ascii="Arial" w:hAnsi="Arial" w:cs="Arial"/>
          <w:sz w:val="22"/>
          <w:szCs w:val="22"/>
        </w:rPr>
        <w:t>Although we employ data which are at a higher geographical resolution than previous studies, there is nonetheless reduced potential to understand causality and implications of this study for individuals. Because this is an ecological study, it cannot identify causation between the two primary variables of interest. The introduction of methods to explore time lag enables investigation of possible causality, but no firm evidence of causality.</w:t>
      </w:r>
    </w:p>
    <w:p w14:paraId="17D144AF" w14:textId="77777777" w:rsidR="00DF18EC" w:rsidRPr="00B35BA4" w:rsidRDefault="00DF18EC" w:rsidP="00B35BA4">
      <w:pPr>
        <w:spacing w:after="240" w:line="276" w:lineRule="auto"/>
        <w:jc w:val="both"/>
        <w:rPr>
          <w:rFonts w:ascii="Arial" w:hAnsi="Arial" w:cs="Arial"/>
          <w:sz w:val="22"/>
          <w:szCs w:val="22"/>
        </w:rPr>
      </w:pPr>
      <w:r w:rsidRPr="00B35BA4">
        <w:rPr>
          <w:rFonts w:ascii="Arial" w:hAnsi="Arial" w:cs="Arial"/>
          <w:sz w:val="22"/>
          <w:szCs w:val="22"/>
        </w:rPr>
        <w:t xml:space="preserve">While many potential confounding factors are included in this analysis, a number of other factors are known to influence MI rates and are not assessed, for example, genetic factors and air pollution. </w:t>
      </w:r>
    </w:p>
    <w:p w14:paraId="5244B8F4" w14:textId="77777777" w:rsidR="00DF18EC" w:rsidRPr="00B35BA4" w:rsidRDefault="00DF18EC" w:rsidP="00B35BA4">
      <w:pPr>
        <w:spacing w:after="240" w:line="276" w:lineRule="auto"/>
        <w:jc w:val="both"/>
        <w:rPr>
          <w:rFonts w:ascii="Arial" w:hAnsi="Arial" w:cs="Arial"/>
          <w:sz w:val="22"/>
          <w:szCs w:val="22"/>
        </w:rPr>
      </w:pPr>
      <w:r w:rsidRPr="00B35BA4">
        <w:rPr>
          <w:rFonts w:ascii="Arial" w:hAnsi="Arial" w:cs="Arial"/>
          <w:sz w:val="22"/>
          <w:szCs w:val="22"/>
        </w:rPr>
        <w:t xml:space="preserve">The platform used to carry out this study enables transparency of methods used and facilitates peer review and development of methodology and evidence base… ?? </w:t>
      </w:r>
    </w:p>
    <w:p w14:paraId="31783824" w14:textId="77777777" w:rsidR="00DF18EC" w:rsidRPr="00B35BA4" w:rsidRDefault="00DF18EC" w:rsidP="00B35BA4">
      <w:pPr>
        <w:spacing w:after="240" w:line="276" w:lineRule="auto"/>
        <w:jc w:val="both"/>
        <w:rPr>
          <w:rFonts w:ascii="Arial" w:hAnsi="Arial" w:cs="Arial"/>
          <w:sz w:val="22"/>
          <w:szCs w:val="22"/>
        </w:rPr>
      </w:pPr>
      <w:r w:rsidRPr="00B35BA4">
        <w:rPr>
          <w:rFonts w:ascii="Arial" w:hAnsi="Arial" w:cs="Arial"/>
          <w:sz w:val="22"/>
          <w:szCs w:val="22"/>
        </w:rPr>
        <w:t xml:space="preserve">Depending on results… about significance, etc… </w:t>
      </w:r>
    </w:p>
    <w:p w14:paraId="09B46419" w14:textId="77777777" w:rsidR="00DF18EC" w:rsidRPr="00B35BA4" w:rsidRDefault="00DF18EC" w:rsidP="00B35BA4">
      <w:pPr>
        <w:spacing w:after="240" w:line="276" w:lineRule="auto"/>
        <w:jc w:val="both"/>
        <w:rPr>
          <w:rFonts w:ascii="Arial" w:hAnsi="Arial" w:cs="Arial"/>
          <w:sz w:val="22"/>
          <w:szCs w:val="22"/>
        </w:rPr>
      </w:pPr>
      <w:r w:rsidRPr="00B35BA4">
        <w:rPr>
          <w:rFonts w:ascii="Arial" w:eastAsia="Arial Unicode MS" w:hAnsi="Arial" w:cs="Arial"/>
          <w:sz w:val="22"/>
          <w:szCs w:val="22"/>
        </w:rPr>
        <w:lastRenderedPageBreak/>
        <w:t>Findings from epidemiological studies are supported by physiological studies demonstrating that physical activity reduces the risk of overweight, hypertension and cardiovascular risk.</w:t>
      </w:r>
      <w:r w:rsidRPr="00B35BA4">
        <w:rPr>
          <w:rFonts w:ascii="Arial" w:hAnsi="Arial" w:cs="Arial"/>
          <w:sz w:val="22"/>
          <w:szCs w:val="22"/>
        </w:rPr>
        <w:t xml:space="preserve"> </w:t>
      </w:r>
    </w:p>
    <w:p w14:paraId="6870D910" w14:textId="77777777" w:rsidR="00DF18EC" w:rsidRPr="00B35BA4" w:rsidRDefault="009B5009" w:rsidP="00B35BA4">
      <w:pPr>
        <w:spacing w:after="240" w:line="276" w:lineRule="auto"/>
        <w:jc w:val="both"/>
        <w:rPr>
          <w:rFonts w:ascii="Arial" w:hAnsi="Arial" w:cs="Arial"/>
          <w:sz w:val="22"/>
          <w:szCs w:val="22"/>
        </w:rPr>
      </w:pPr>
      <w:r w:rsidRPr="00B35BA4">
        <w:rPr>
          <w:rFonts w:ascii="Arial" w:hAnsi="Arial" w:cs="Arial"/>
          <w:sz w:val="22"/>
          <w:szCs w:val="22"/>
        </w:rPr>
        <w:t>Explore mediating factors at population level</w:t>
      </w:r>
      <w:r>
        <w:rPr>
          <w:rFonts w:ascii="Arial" w:hAnsi="Arial" w:cs="Arial"/>
          <w:sz w:val="22"/>
          <w:szCs w:val="22"/>
        </w:rPr>
        <w:t xml:space="preserve">… </w:t>
      </w:r>
      <w:r w:rsidR="00DF18EC" w:rsidRPr="00B35BA4">
        <w:rPr>
          <w:rFonts w:ascii="Arial" w:eastAsia="Arial Unicode MS" w:hAnsi="Arial" w:cs="Arial"/>
          <w:sz w:val="22"/>
          <w:szCs w:val="22"/>
        </w:rPr>
        <w:t>There is evidence that the benefits of active travel may be more beneficial to some socio-demographic groups than others. For example, an RCT involving overweight men (n=60) and women (n=71) all aged 61-79 years found that about 40 minutes of cycling, an average of 2.5 times per week resulted in an average 10.6 and 5.5 mmHg reduction in blood pressure, and XX and XX reduction in body mass index in the groups respectively (Morita and Okita 2013). At the population level active travel is found to have more health benefits in urban residents than rural residents (Millet et al 2013). (Laverty et al – more uptake of walking in black ethnicity participants) A cross sectional study of 344 10-year old children in USA at two time periods, six years apart suggests that the association between active transport and cardiovascular risk holds seen in adults is also present in children (Anderson et al 2011).</w:t>
      </w:r>
    </w:p>
    <w:p w14:paraId="05FF367B" w14:textId="77777777" w:rsidR="00DF18EC" w:rsidRPr="00B35BA4" w:rsidRDefault="00060556" w:rsidP="00B35BA4">
      <w:pPr>
        <w:spacing w:after="240" w:line="276" w:lineRule="auto"/>
        <w:jc w:val="both"/>
        <w:rPr>
          <w:rFonts w:ascii="Arial" w:hAnsi="Arial" w:cs="Arial"/>
          <w:sz w:val="22"/>
          <w:szCs w:val="22"/>
        </w:rPr>
      </w:pPr>
      <w:r w:rsidRPr="00B35BA4">
        <w:rPr>
          <w:rFonts w:ascii="Arial" w:hAnsi="Arial" w:cs="Arial"/>
          <w:sz w:val="22"/>
          <w:szCs w:val="22"/>
        </w:rPr>
        <w:t>This study strengthens the evidence base on the association between active transport and cardiovascular disease risk, and specifically cardiovascular death.</w:t>
      </w:r>
      <w:r>
        <w:rPr>
          <w:rFonts w:ascii="Arial" w:hAnsi="Arial" w:cs="Arial"/>
          <w:sz w:val="22"/>
          <w:szCs w:val="22"/>
        </w:rPr>
        <w:t xml:space="preserve"> </w:t>
      </w:r>
      <w:r w:rsidRPr="00B35BA4">
        <w:rPr>
          <w:rFonts w:ascii="Arial" w:hAnsi="Arial" w:cs="Arial"/>
          <w:sz w:val="22"/>
          <w:szCs w:val="22"/>
        </w:rPr>
        <w:t>The findings are useful to policy makers because they are at the societal level. The results show areas where risk of MI is relatively high and active transport low, and could inform targeting of population level interventions</w:t>
      </w:r>
    </w:p>
    <w:p w14:paraId="2AD9BEAA" w14:textId="77777777" w:rsidR="00B35BA4" w:rsidRDefault="00B35BA4" w:rsidP="00B35BA4">
      <w:pPr>
        <w:spacing w:after="240" w:line="276" w:lineRule="auto"/>
        <w:rPr>
          <w:rFonts w:ascii="Arial" w:hAnsi="Arial" w:cs="Arial"/>
          <w:sz w:val="22"/>
          <w:szCs w:val="22"/>
          <w:u w:val="single"/>
        </w:rPr>
      </w:pPr>
    </w:p>
    <w:p w14:paraId="257CBBAA" w14:textId="77777777" w:rsidR="0008765C" w:rsidRPr="007E6855" w:rsidRDefault="0008765C" w:rsidP="00B35BA4">
      <w:pPr>
        <w:spacing w:after="240" w:line="276" w:lineRule="auto"/>
        <w:rPr>
          <w:rFonts w:ascii="Arial" w:hAnsi="Arial" w:cs="Arial"/>
          <w:i/>
          <w:sz w:val="22"/>
          <w:szCs w:val="22"/>
        </w:rPr>
      </w:pPr>
      <w:r w:rsidRPr="007E6855">
        <w:rPr>
          <w:rFonts w:ascii="Arial" w:hAnsi="Arial" w:cs="Arial"/>
          <w:i/>
          <w:sz w:val="22"/>
          <w:szCs w:val="22"/>
        </w:rPr>
        <w:t>Acknowledgements</w:t>
      </w:r>
    </w:p>
    <w:p w14:paraId="2E32695D" w14:textId="1B272B09" w:rsidR="00CE0CC2" w:rsidRPr="00B35BA4" w:rsidRDefault="001F0BD8" w:rsidP="00B35BA4">
      <w:pPr>
        <w:spacing w:after="240" w:line="276" w:lineRule="auto"/>
        <w:rPr>
          <w:rFonts w:ascii="Arial" w:hAnsi="Arial" w:cs="Arial"/>
          <w:sz w:val="22"/>
          <w:szCs w:val="22"/>
        </w:rPr>
      </w:pPr>
      <w:r w:rsidRPr="001F0BD8">
        <w:rPr>
          <w:rFonts w:ascii="Arial" w:hAnsi="Arial" w:cs="Arial"/>
          <w:sz w:val="22"/>
          <w:szCs w:val="22"/>
        </w:rPr>
        <w:t xml:space="preserve">We gratefully acknowledge the contribution of all hospitals and healthcare professionals who participate in the MINAP registry. We acknowledge the MINAP Academic Group and the National Institute for Cardiovascular Outcomes Research (NICOR) for providing the data and their contribution to this research. </w:t>
      </w:r>
    </w:p>
    <w:p w14:paraId="5F00ECAD" w14:textId="77777777" w:rsidR="00B60005" w:rsidRPr="007E6855" w:rsidRDefault="00671B85" w:rsidP="00B35BA4">
      <w:pPr>
        <w:spacing w:after="240" w:line="276" w:lineRule="auto"/>
        <w:rPr>
          <w:rFonts w:ascii="Arial" w:hAnsi="Arial" w:cs="Arial"/>
          <w:i/>
          <w:iCs/>
          <w:sz w:val="22"/>
          <w:szCs w:val="22"/>
        </w:rPr>
      </w:pPr>
      <w:r w:rsidRPr="007E6855">
        <w:rPr>
          <w:rFonts w:ascii="Arial" w:hAnsi="Arial" w:cs="Arial"/>
          <w:i/>
          <w:sz w:val="22"/>
          <w:szCs w:val="22"/>
        </w:rPr>
        <w:t xml:space="preserve">Competing interest declaration: </w:t>
      </w:r>
    </w:p>
    <w:p w14:paraId="41848529" w14:textId="77777777" w:rsidR="00671B85" w:rsidRPr="00B35BA4" w:rsidRDefault="00671B85" w:rsidP="00B35BA4">
      <w:pPr>
        <w:spacing w:after="240" w:line="276" w:lineRule="auto"/>
        <w:rPr>
          <w:rFonts w:ascii="Arial" w:hAnsi="Arial" w:cs="Arial"/>
          <w:sz w:val="22"/>
          <w:szCs w:val="22"/>
        </w:rPr>
      </w:pPr>
      <w:r w:rsidRPr="00B35BA4">
        <w:rPr>
          <w:rFonts w:ascii="Arial" w:hAnsi="Arial" w:cs="Arial"/>
          <w:i/>
          <w:iCs/>
          <w:sz w:val="22"/>
          <w:szCs w:val="22"/>
        </w:rPr>
        <w:t>All authors have completed the Unified Competing Interest form at</w:t>
      </w:r>
      <w:r w:rsidR="00031910" w:rsidRPr="00B35BA4">
        <w:rPr>
          <w:rFonts w:ascii="Arial" w:hAnsi="Arial" w:cs="Arial"/>
          <w:i/>
          <w:iCs/>
          <w:sz w:val="22"/>
          <w:szCs w:val="22"/>
        </w:rPr>
        <w:t xml:space="preserve"> </w:t>
      </w:r>
      <w:hyperlink r:id="rId10" w:tooltip="www.icmje.org/coi_disclosure.pdf" w:history="1">
        <w:r w:rsidRPr="00B35BA4">
          <w:rPr>
            <w:rStyle w:val="Hyperlink"/>
            <w:rFonts w:ascii="Arial" w:hAnsi="Arial" w:cs="Arial"/>
            <w:i/>
            <w:iCs/>
            <w:sz w:val="22"/>
            <w:szCs w:val="22"/>
          </w:rPr>
          <w:t>www.icmje.org/coi_disclosure.pdf</w:t>
        </w:r>
      </w:hyperlink>
      <w:r w:rsidRPr="00B35BA4">
        <w:rPr>
          <w:rFonts w:ascii="Arial" w:hAnsi="Arial" w:cs="Arial"/>
          <w:i/>
          <w:iCs/>
          <w:sz w:val="22"/>
          <w:szCs w:val="22"/>
        </w:rPr>
        <w:t xml:space="preserve"> (available on request from the corresponding author) and declare that (1) [initials of relevant authors] have support from [name of company] for the submitted work; (2) [initials of relevant authors] have [no or specified] relationships with [name of companies] that might have an interest in the submitted work in the previous 3 years; (3) their spouses, partners, or children have [specified] financial relationships that may be relevant to the submitted work; and (4) [initials of relevant authors] have no [or specified] non-financial interests that may be </w:t>
      </w:r>
      <w:r w:rsidR="00B60005" w:rsidRPr="00B35BA4">
        <w:rPr>
          <w:rFonts w:ascii="Arial" w:hAnsi="Arial" w:cs="Arial"/>
          <w:i/>
          <w:iCs/>
          <w:sz w:val="22"/>
          <w:szCs w:val="22"/>
        </w:rPr>
        <w:t>relevant to the submitted work.</w:t>
      </w:r>
    </w:p>
    <w:p w14:paraId="43BEBF74" w14:textId="77777777" w:rsidR="00A52E18" w:rsidRPr="007E6855" w:rsidRDefault="00B60005" w:rsidP="00B35BA4">
      <w:pPr>
        <w:spacing w:after="240" w:line="276" w:lineRule="auto"/>
        <w:rPr>
          <w:rFonts w:ascii="Arial" w:hAnsi="Arial" w:cs="Arial"/>
          <w:i/>
          <w:sz w:val="22"/>
          <w:szCs w:val="22"/>
        </w:rPr>
      </w:pPr>
      <w:r w:rsidRPr="007E6855">
        <w:rPr>
          <w:rFonts w:ascii="Arial" w:hAnsi="Arial" w:cs="Arial"/>
          <w:i/>
          <w:sz w:val="22"/>
          <w:szCs w:val="22"/>
        </w:rPr>
        <w:t>Funding</w:t>
      </w:r>
      <w:r w:rsidR="00A52E18" w:rsidRPr="007E6855">
        <w:rPr>
          <w:rFonts w:ascii="Arial" w:hAnsi="Arial" w:cs="Arial"/>
          <w:i/>
          <w:sz w:val="22"/>
          <w:szCs w:val="22"/>
        </w:rPr>
        <w:t xml:space="preserve">: </w:t>
      </w:r>
    </w:p>
    <w:p w14:paraId="07C39FBC" w14:textId="77777777" w:rsidR="00B60005" w:rsidRPr="00B35BA4" w:rsidRDefault="00B60005" w:rsidP="00B35BA4">
      <w:pPr>
        <w:spacing w:after="240" w:line="276" w:lineRule="auto"/>
        <w:rPr>
          <w:rFonts w:ascii="Arial" w:hAnsi="Arial" w:cs="Arial"/>
          <w:sz w:val="22"/>
          <w:szCs w:val="22"/>
        </w:rPr>
      </w:pPr>
      <w:r w:rsidRPr="00B35BA4">
        <w:rPr>
          <w:rFonts w:ascii="Arial" w:hAnsi="Arial" w:cs="Arial"/>
          <w:sz w:val="22"/>
          <w:szCs w:val="22"/>
        </w:rPr>
        <w:t>No funding was used to complete this study – all research was carried out by the researchers in their own time.</w:t>
      </w:r>
    </w:p>
    <w:p w14:paraId="3F0F909B" w14:textId="77777777" w:rsidR="00B60005" w:rsidRPr="007E6855" w:rsidRDefault="00A52E18" w:rsidP="00B35BA4">
      <w:pPr>
        <w:spacing w:after="240" w:line="276" w:lineRule="auto"/>
        <w:rPr>
          <w:rFonts w:ascii="Arial" w:hAnsi="Arial" w:cs="Arial"/>
          <w:i/>
          <w:sz w:val="22"/>
          <w:szCs w:val="22"/>
        </w:rPr>
      </w:pPr>
      <w:r w:rsidRPr="007E6855">
        <w:rPr>
          <w:rFonts w:ascii="Arial" w:hAnsi="Arial" w:cs="Arial"/>
          <w:i/>
          <w:sz w:val="22"/>
          <w:szCs w:val="22"/>
        </w:rPr>
        <w:lastRenderedPageBreak/>
        <w:t xml:space="preserve">Other declarations: </w:t>
      </w:r>
    </w:p>
    <w:p w14:paraId="532B602D" w14:textId="77777777" w:rsidR="00B35BA4" w:rsidRDefault="00B60005" w:rsidP="00B35BA4">
      <w:pPr>
        <w:spacing w:after="240" w:line="276" w:lineRule="auto"/>
        <w:rPr>
          <w:rFonts w:ascii="Arial" w:hAnsi="Arial" w:cs="Arial"/>
          <w:sz w:val="22"/>
          <w:szCs w:val="22"/>
        </w:rPr>
      </w:pPr>
      <w:r w:rsidRPr="00B35BA4">
        <w:rPr>
          <w:rFonts w:ascii="Arial" w:hAnsi="Arial" w:cs="Arial"/>
          <w:sz w:val="22"/>
          <w:szCs w:val="22"/>
        </w:rPr>
        <w:t>A</w:t>
      </w:r>
      <w:r w:rsidR="00A52E18" w:rsidRPr="00B35BA4">
        <w:rPr>
          <w:rFonts w:ascii="Arial" w:hAnsi="Arial" w:cs="Arial"/>
          <w:sz w:val="22"/>
          <w:szCs w:val="22"/>
        </w:rPr>
        <w:t xml:space="preserve">ll authors had full access to the data and can take responsibility for the integrity of the data and the accuracy of the data analysis; the lead author (the manuscript's guarantor) affirms that the manuscript is an honest, accurate, and transparent account of the study being reported; that no important aspects of the study have been omitted; and that any discrepancies </w:t>
      </w:r>
      <w:r w:rsidRPr="00B35BA4">
        <w:rPr>
          <w:rFonts w:ascii="Arial" w:hAnsi="Arial" w:cs="Arial"/>
          <w:sz w:val="22"/>
          <w:szCs w:val="22"/>
        </w:rPr>
        <w:t xml:space="preserve">from the study as planned </w:t>
      </w:r>
      <w:r w:rsidR="00A52E18" w:rsidRPr="00B35BA4">
        <w:rPr>
          <w:rFonts w:ascii="Arial" w:hAnsi="Arial" w:cs="Arial"/>
          <w:sz w:val="22"/>
          <w:szCs w:val="22"/>
        </w:rPr>
        <w:t>and</w:t>
      </w:r>
      <w:r w:rsidRPr="00B35BA4">
        <w:rPr>
          <w:rFonts w:ascii="Arial" w:hAnsi="Arial" w:cs="Arial"/>
          <w:sz w:val="22"/>
          <w:szCs w:val="22"/>
        </w:rPr>
        <w:t xml:space="preserve"> registered</w:t>
      </w:r>
      <w:r w:rsidR="00A52E18" w:rsidRPr="00B35BA4">
        <w:rPr>
          <w:rFonts w:ascii="Arial" w:hAnsi="Arial" w:cs="Arial"/>
          <w:sz w:val="22"/>
          <w:szCs w:val="22"/>
        </w:rPr>
        <w:t xml:space="preserve"> have been explained</w:t>
      </w:r>
      <w:r w:rsidRPr="00B35BA4">
        <w:rPr>
          <w:rFonts w:ascii="Arial" w:hAnsi="Arial" w:cs="Arial"/>
          <w:sz w:val="22"/>
          <w:szCs w:val="22"/>
        </w:rPr>
        <w:t xml:space="preserve">. </w:t>
      </w:r>
    </w:p>
    <w:p w14:paraId="42157E55" w14:textId="77777777" w:rsidR="00A52E18" w:rsidRPr="00B35BA4" w:rsidRDefault="00B60005" w:rsidP="00B35BA4">
      <w:pPr>
        <w:spacing w:after="240" w:line="276" w:lineRule="auto"/>
        <w:rPr>
          <w:rFonts w:ascii="Arial" w:hAnsi="Arial" w:cs="Arial"/>
          <w:i/>
          <w:sz w:val="22"/>
          <w:szCs w:val="22"/>
        </w:rPr>
      </w:pPr>
      <w:r w:rsidRPr="007E6855">
        <w:rPr>
          <w:rFonts w:ascii="Arial" w:hAnsi="Arial" w:cs="Arial"/>
          <w:i/>
          <w:sz w:val="22"/>
          <w:szCs w:val="22"/>
          <w:highlight w:val="yellow"/>
        </w:rPr>
        <w:t xml:space="preserve">[The research methods and process can be seen on [github].. </w:t>
      </w:r>
      <w:commentRangeStart w:id="22"/>
      <w:r w:rsidRPr="007E6855">
        <w:rPr>
          <w:rFonts w:ascii="Arial" w:hAnsi="Arial" w:cs="Arial"/>
          <w:i/>
          <w:sz w:val="22"/>
          <w:szCs w:val="22"/>
          <w:highlight w:val="yellow"/>
        </w:rPr>
        <w:t xml:space="preserve">along with data??.. </w:t>
      </w:r>
      <w:commentRangeEnd w:id="22"/>
      <w:r w:rsidR="007E6855">
        <w:rPr>
          <w:rStyle w:val="CommentReference"/>
        </w:rPr>
        <w:commentReference w:id="22"/>
      </w:r>
      <w:r w:rsidRPr="007E6855">
        <w:rPr>
          <w:rFonts w:ascii="Arial" w:hAnsi="Arial" w:cs="Arial"/>
          <w:i/>
          <w:sz w:val="22"/>
          <w:szCs w:val="22"/>
          <w:highlight w:val="yellow"/>
        </w:rPr>
        <w:t>]</w:t>
      </w:r>
    </w:p>
    <w:p w14:paraId="4D9C5081" w14:textId="77777777" w:rsidR="00A52E18" w:rsidRPr="00B35BA4" w:rsidRDefault="00A52E18" w:rsidP="00B35BA4">
      <w:pPr>
        <w:spacing w:after="240" w:line="276" w:lineRule="auto"/>
        <w:rPr>
          <w:rFonts w:ascii="Arial" w:hAnsi="Arial" w:cs="Arial"/>
          <w:sz w:val="22"/>
          <w:szCs w:val="22"/>
        </w:rPr>
      </w:pPr>
    </w:p>
    <w:p w14:paraId="00C9459A" w14:textId="77777777" w:rsidR="00614871" w:rsidRPr="00B35BA4" w:rsidRDefault="00031910" w:rsidP="00B35BA4">
      <w:pPr>
        <w:spacing w:after="240" w:line="276" w:lineRule="auto"/>
        <w:rPr>
          <w:rFonts w:ascii="Arial" w:hAnsi="Arial" w:cs="Arial"/>
          <w:b/>
          <w:sz w:val="22"/>
          <w:szCs w:val="22"/>
        </w:rPr>
      </w:pPr>
      <w:r w:rsidRPr="00B35BA4">
        <w:rPr>
          <w:rFonts w:ascii="Arial" w:hAnsi="Arial" w:cs="Arial"/>
          <w:b/>
          <w:sz w:val="22"/>
          <w:szCs w:val="22"/>
        </w:rPr>
        <w:t>References</w:t>
      </w:r>
    </w:p>
    <w:p w14:paraId="6F99A810" w14:textId="52C76F20" w:rsidR="00142B85" w:rsidRPr="00142B85" w:rsidRDefault="00B60005" w:rsidP="00142B85">
      <w:pPr>
        <w:widowControl w:val="0"/>
        <w:autoSpaceDE w:val="0"/>
        <w:autoSpaceDN w:val="0"/>
        <w:adjustRightInd w:val="0"/>
        <w:spacing w:after="240"/>
        <w:ind w:left="640" w:hanging="640"/>
        <w:rPr>
          <w:rFonts w:ascii="Arial" w:hAnsi="Arial" w:cs="Arial"/>
          <w:noProof/>
          <w:sz w:val="22"/>
        </w:rPr>
      </w:pPr>
      <w:r w:rsidRPr="00B35BA4">
        <w:rPr>
          <w:rFonts w:ascii="Arial" w:hAnsi="Arial" w:cs="Arial"/>
          <w:b/>
          <w:sz w:val="22"/>
          <w:szCs w:val="22"/>
        </w:rPr>
        <w:fldChar w:fldCharType="begin" w:fldLock="1"/>
      </w:r>
      <w:r w:rsidRPr="00B35BA4">
        <w:rPr>
          <w:rFonts w:ascii="Arial" w:hAnsi="Arial" w:cs="Arial"/>
          <w:b/>
          <w:sz w:val="22"/>
          <w:szCs w:val="22"/>
        </w:rPr>
        <w:instrText xml:space="preserve">ADDIN Mendeley Bibliography CSL_BIBLIOGRAPHY </w:instrText>
      </w:r>
      <w:r w:rsidRPr="00B35BA4">
        <w:rPr>
          <w:rFonts w:ascii="Arial" w:hAnsi="Arial" w:cs="Arial"/>
          <w:b/>
          <w:sz w:val="22"/>
          <w:szCs w:val="22"/>
        </w:rPr>
        <w:fldChar w:fldCharType="separate"/>
      </w:r>
      <w:r w:rsidR="00142B85" w:rsidRPr="00142B85">
        <w:rPr>
          <w:rFonts w:ascii="Arial" w:hAnsi="Arial" w:cs="Arial"/>
          <w:noProof/>
          <w:sz w:val="22"/>
        </w:rPr>
        <w:t>1.</w:t>
      </w:r>
      <w:r w:rsidR="00142B85" w:rsidRPr="00142B85">
        <w:rPr>
          <w:rFonts w:ascii="Arial" w:hAnsi="Arial" w:cs="Arial"/>
          <w:noProof/>
          <w:sz w:val="22"/>
        </w:rPr>
        <w:tab/>
        <w:t xml:space="preserve">Newton, J. N. </w:t>
      </w:r>
      <w:r w:rsidR="00142B85" w:rsidRPr="00142B85">
        <w:rPr>
          <w:rFonts w:ascii="Arial" w:hAnsi="Arial" w:cs="Arial"/>
          <w:i/>
          <w:iCs/>
          <w:noProof/>
          <w:sz w:val="22"/>
        </w:rPr>
        <w:t>et al.</w:t>
      </w:r>
      <w:r w:rsidR="00142B85" w:rsidRPr="00142B85">
        <w:rPr>
          <w:rFonts w:ascii="Arial" w:hAnsi="Arial" w:cs="Arial"/>
          <w:noProof/>
          <w:sz w:val="22"/>
        </w:rPr>
        <w:t xml:space="preserve"> Changes in health in England, with analysis by English regions and areas of deprivation, 1990–2013: a systematic analysis for the Global Burden of Disease Study 2013. </w:t>
      </w:r>
      <w:r w:rsidR="00142B85" w:rsidRPr="00142B85">
        <w:rPr>
          <w:rFonts w:ascii="Arial" w:hAnsi="Arial" w:cs="Arial"/>
          <w:i/>
          <w:iCs/>
          <w:noProof/>
          <w:sz w:val="22"/>
        </w:rPr>
        <w:t>Lancet</w:t>
      </w:r>
      <w:r w:rsidR="00142B85" w:rsidRPr="00142B85">
        <w:rPr>
          <w:rFonts w:ascii="Arial" w:hAnsi="Arial" w:cs="Arial"/>
          <w:noProof/>
          <w:sz w:val="22"/>
        </w:rPr>
        <w:t xml:space="preserve"> </w:t>
      </w:r>
      <w:r w:rsidR="00142B85" w:rsidRPr="00142B85">
        <w:rPr>
          <w:rFonts w:ascii="Arial" w:hAnsi="Arial" w:cs="Arial"/>
          <w:b/>
          <w:bCs/>
          <w:noProof/>
          <w:sz w:val="22"/>
        </w:rPr>
        <w:t>386,</w:t>
      </w:r>
      <w:r w:rsidR="00142B85" w:rsidRPr="00142B85">
        <w:rPr>
          <w:rFonts w:ascii="Arial" w:hAnsi="Arial" w:cs="Arial"/>
          <w:noProof/>
          <w:sz w:val="22"/>
        </w:rPr>
        <w:t xml:space="preserve"> 2257–2274 (2015).</w:t>
      </w:r>
    </w:p>
    <w:p w14:paraId="74D154C3"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w:t>
      </w:r>
      <w:r w:rsidRPr="00142B85">
        <w:rPr>
          <w:rFonts w:ascii="Arial" w:hAnsi="Arial" w:cs="Arial"/>
          <w:noProof/>
          <w:sz w:val="22"/>
        </w:rPr>
        <w:tab/>
        <w:t xml:space="preserve">Tarride, J.-E. </w:t>
      </w:r>
      <w:r w:rsidRPr="00142B85">
        <w:rPr>
          <w:rFonts w:ascii="Arial" w:hAnsi="Arial" w:cs="Arial"/>
          <w:i/>
          <w:iCs/>
          <w:noProof/>
          <w:sz w:val="22"/>
        </w:rPr>
        <w:t>et al.</w:t>
      </w:r>
      <w:r w:rsidRPr="00142B85">
        <w:rPr>
          <w:rFonts w:ascii="Arial" w:hAnsi="Arial" w:cs="Arial"/>
          <w:noProof/>
          <w:sz w:val="22"/>
        </w:rPr>
        <w:t xml:space="preserve"> A review of the cost of cardiovascular disease. </w:t>
      </w:r>
      <w:r w:rsidRPr="00142B85">
        <w:rPr>
          <w:rFonts w:ascii="Arial" w:hAnsi="Arial" w:cs="Arial"/>
          <w:i/>
          <w:iCs/>
          <w:noProof/>
          <w:sz w:val="22"/>
        </w:rPr>
        <w:t>Can. J. Cardiol.</w:t>
      </w:r>
      <w:r w:rsidRPr="00142B85">
        <w:rPr>
          <w:rFonts w:ascii="Arial" w:hAnsi="Arial" w:cs="Arial"/>
          <w:noProof/>
          <w:sz w:val="22"/>
        </w:rPr>
        <w:t xml:space="preserve"> </w:t>
      </w:r>
      <w:r w:rsidRPr="00142B85">
        <w:rPr>
          <w:rFonts w:ascii="Arial" w:hAnsi="Arial" w:cs="Arial"/>
          <w:b/>
          <w:bCs/>
          <w:noProof/>
          <w:sz w:val="22"/>
        </w:rPr>
        <w:t>25,</w:t>
      </w:r>
      <w:r w:rsidRPr="00142B85">
        <w:rPr>
          <w:rFonts w:ascii="Arial" w:hAnsi="Arial" w:cs="Arial"/>
          <w:noProof/>
          <w:sz w:val="22"/>
        </w:rPr>
        <w:t xml:space="preserve"> e195-202 (2009).</w:t>
      </w:r>
    </w:p>
    <w:p w14:paraId="1DADACDC"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3.</w:t>
      </w:r>
      <w:r w:rsidRPr="00142B85">
        <w:rPr>
          <w:rFonts w:ascii="Arial" w:hAnsi="Arial" w:cs="Arial"/>
          <w:noProof/>
          <w:sz w:val="22"/>
        </w:rPr>
        <w:tab/>
        <w:t xml:space="preserve">Heidenreich, P. A. </w:t>
      </w:r>
      <w:r w:rsidRPr="00142B85">
        <w:rPr>
          <w:rFonts w:ascii="Arial" w:hAnsi="Arial" w:cs="Arial"/>
          <w:i/>
          <w:iCs/>
          <w:noProof/>
          <w:sz w:val="22"/>
        </w:rPr>
        <w:t>et al.</w:t>
      </w:r>
      <w:r w:rsidRPr="00142B85">
        <w:rPr>
          <w:rFonts w:ascii="Arial" w:hAnsi="Arial" w:cs="Arial"/>
          <w:noProof/>
          <w:sz w:val="22"/>
        </w:rPr>
        <w:t xml:space="preserve"> Forecasting the future of cardiovascular disease in the United States: A policy statement from the American Heart Association. </w:t>
      </w:r>
      <w:r w:rsidRPr="00142B85">
        <w:rPr>
          <w:rFonts w:ascii="Arial" w:hAnsi="Arial" w:cs="Arial"/>
          <w:i/>
          <w:iCs/>
          <w:noProof/>
          <w:sz w:val="22"/>
        </w:rPr>
        <w:t>Circulation</w:t>
      </w:r>
      <w:r w:rsidRPr="00142B85">
        <w:rPr>
          <w:rFonts w:ascii="Arial" w:hAnsi="Arial" w:cs="Arial"/>
          <w:noProof/>
          <w:sz w:val="22"/>
        </w:rPr>
        <w:t xml:space="preserve"> </w:t>
      </w:r>
      <w:r w:rsidRPr="00142B85">
        <w:rPr>
          <w:rFonts w:ascii="Arial" w:hAnsi="Arial" w:cs="Arial"/>
          <w:b/>
          <w:bCs/>
          <w:noProof/>
          <w:sz w:val="22"/>
        </w:rPr>
        <w:t>123,</w:t>
      </w:r>
      <w:r w:rsidRPr="00142B85">
        <w:rPr>
          <w:rFonts w:ascii="Arial" w:hAnsi="Arial" w:cs="Arial"/>
          <w:noProof/>
          <w:sz w:val="22"/>
        </w:rPr>
        <w:t xml:space="preserve"> 933–944 (2011).</w:t>
      </w:r>
    </w:p>
    <w:p w14:paraId="2ACD3CAE"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4.</w:t>
      </w:r>
      <w:r w:rsidRPr="00142B85">
        <w:rPr>
          <w:rFonts w:ascii="Arial" w:hAnsi="Arial" w:cs="Arial"/>
          <w:noProof/>
          <w:sz w:val="22"/>
        </w:rPr>
        <w:tab/>
        <w:t xml:space="preserve">Lee, I.-M. </w:t>
      </w:r>
      <w:r w:rsidRPr="00142B85">
        <w:rPr>
          <w:rFonts w:ascii="Arial" w:hAnsi="Arial" w:cs="Arial"/>
          <w:i/>
          <w:iCs/>
          <w:noProof/>
          <w:sz w:val="22"/>
        </w:rPr>
        <w:t>et al.</w:t>
      </w:r>
      <w:r w:rsidRPr="00142B85">
        <w:rPr>
          <w:rFonts w:ascii="Arial" w:hAnsi="Arial" w:cs="Arial"/>
          <w:noProof/>
          <w:sz w:val="22"/>
        </w:rPr>
        <w:t xml:space="preserve"> Effect of physical inactivity on major non-communicable diseases worldwide: an analysis of burden of disease and life expectancy. </w:t>
      </w:r>
      <w:r w:rsidRPr="00142B85">
        <w:rPr>
          <w:rFonts w:ascii="Arial" w:hAnsi="Arial" w:cs="Arial"/>
          <w:i/>
          <w:iCs/>
          <w:noProof/>
          <w:sz w:val="22"/>
        </w:rPr>
        <w:t>Lancet</w:t>
      </w:r>
      <w:r w:rsidRPr="00142B85">
        <w:rPr>
          <w:rFonts w:ascii="Arial" w:hAnsi="Arial" w:cs="Arial"/>
          <w:noProof/>
          <w:sz w:val="22"/>
        </w:rPr>
        <w:t xml:space="preserve"> </w:t>
      </w:r>
      <w:r w:rsidRPr="00142B85">
        <w:rPr>
          <w:rFonts w:ascii="Arial" w:hAnsi="Arial" w:cs="Arial"/>
          <w:b/>
          <w:bCs/>
          <w:noProof/>
          <w:sz w:val="22"/>
        </w:rPr>
        <w:t>380,</w:t>
      </w:r>
      <w:r w:rsidRPr="00142B85">
        <w:rPr>
          <w:rFonts w:ascii="Arial" w:hAnsi="Arial" w:cs="Arial"/>
          <w:noProof/>
          <w:sz w:val="22"/>
        </w:rPr>
        <w:t xml:space="preserve"> 219–229 (2012).</w:t>
      </w:r>
    </w:p>
    <w:p w14:paraId="1E9DA100"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5.</w:t>
      </w:r>
      <w:r w:rsidRPr="00142B85">
        <w:rPr>
          <w:rFonts w:ascii="Arial" w:hAnsi="Arial" w:cs="Arial"/>
          <w:noProof/>
          <w:sz w:val="22"/>
        </w:rPr>
        <w:tab/>
        <w:t xml:space="preserve">Nocon, M. </w:t>
      </w:r>
      <w:r w:rsidRPr="00142B85">
        <w:rPr>
          <w:rFonts w:ascii="Arial" w:hAnsi="Arial" w:cs="Arial"/>
          <w:i/>
          <w:iCs/>
          <w:noProof/>
          <w:sz w:val="22"/>
        </w:rPr>
        <w:t>et al.</w:t>
      </w:r>
      <w:r w:rsidRPr="00142B85">
        <w:rPr>
          <w:rFonts w:ascii="Arial" w:hAnsi="Arial" w:cs="Arial"/>
          <w:noProof/>
          <w:sz w:val="22"/>
        </w:rPr>
        <w:t xml:space="preserve"> Association of physical activity with all-cause and cardiovascular mortality: a systematic review and meta-analysis. </w:t>
      </w:r>
      <w:r w:rsidRPr="00142B85">
        <w:rPr>
          <w:rFonts w:ascii="Arial" w:hAnsi="Arial" w:cs="Arial"/>
          <w:i/>
          <w:iCs/>
          <w:noProof/>
          <w:sz w:val="22"/>
        </w:rPr>
        <w:t>Eur. J. Cardiovasc. Prev. Rehabil.</w:t>
      </w:r>
      <w:r w:rsidRPr="00142B85">
        <w:rPr>
          <w:rFonts w:ascii="Arial" w:hAnsi="Arial" w:cs="Arial"/>
          <w:noProof/>
          <w:sz w:val="22"/>
        </w:rPr>
        <w:t xml:space="preserve"> </w:t>
      </w:r>
      <w:r w:rsidRPr="00142B85">
        <w:rPr>
          <w:rFonts w:ascii="Arial" w:hAnsi="Arial" w:cs="Arial"/>
          <w:b/>
          <w:bCs/>
          <w:noProof/>
          <w:sz w:val="22"/>
        </w:rPr>
        <w:t>15,</w:t>
      </w:r>
      <w:r w:rsidRPr="00142B85">
        <w:rPr>
          <w:rFonts w:ascii="Arial" w:hAnsi="Arial" w:cs="Arial"/>
          <w:noProof/>
          <w:sz w:val="22"/>
        </w:rPr>
        <w:t xml:space="preserve"> 239–246 (2008).</w:t>
      </w:r>
    </w:p>
    <w:p w14:paraId="203642E9"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6.</w:t>
      </w:r>
      <w:r w:rsidRPr="00142B85">
        <w:rPr>
          <w:rFonts w:ascii="Arial" w:hAnsi="Arial" w:cs="Arial"/>
          <w:noProof/>
          <w:sz w:val="22"/>
        </w:rPr>
        <w:tab/>
        <w:t xml:space="preserve">Sattelmair, J. </w:t>
      </w:r>
      <w:r w:rsidRPr="00142B85">
        <w:rPr>
          <w:rFonts w:ascii="Arial" w:hAnsi="Arial" w:cs="Arial"/>
          <w:i/>
          <w:iCs/>
          <w:noProof/>
          <w:sz w:val="22"/>
        </w:rPr>
        <w:t>et al.</w:t>
      </w:r>
      <w:r w:rsidRPr="00142B85">
        <w:rPr>
          <w:rFonts w:ascii="Arial" w:hAnsi="Arial" w:cs="Arial"/>
          <w:noProof/>
          <w:sz w:val="22"/>
        </w:rPr>
        <w:t xml:space="preserve"> Dose Response Between Physical Activity and Risk of Coronary Heart Disease: A Meta-Analysis. </w:t>
      </w:r>
      <w:r w:rsidRPr="00142B85">
        <w:rPr>
          <w:rFonts w:ascii="Arial" w:hAnsi="Arial" w:cs="Arial"/>
          <w:i/>
          <w:iCs/>
          <w:noProof/>
          <w:sz w:val="22"/>
        </w:rPr>
        <w:t>Circulation</w:t>
      </w:r>
      <w:r w:rsidRPr="00142B85">
        <w:rPr>
          <w:rFonts w:ascii="Arial" w:hAnsi="Arial" w:cs="Arial"/>
          <w:noProof/>
          <w:sz w:val="22"/>
        </w:rPr>
        <w:t xml:space="preserve"> </w:t>
      </w:r>
      <w:r w:rsidRPr="00142B85">
        <w:rPr>
          <w:rFonts w:ascii="Arial" w:hAnsi="Arial" w:cs="Arial"/>
          <w:b/>
          <w:bCs/>
          <w:noProof/>
          <w:sz w:val="22"/>
        </w:rPr>
        <w:t>124,</w:t>
      </w:r>
      <w:r w:rsidRPr="00142B85">
        <w:rPr>
          <w:rFonts w:ascii="Arial" w:hAnsi="Arial" w:cs="Arial"/>
          <w:noProof/>
          <w:sz w:val="22"/>
        </w:rPr>
        <w:t xml:space="preserve"> 789–795 (2011).</w:t>
      </w:r>
    </w:p>
    <w:p w14:paraId="5CB1AA2D"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7.</w:t>
      </w:r>
      <w:r w:rsidRPr="00142B85">
        <w:rPr>
          <w:rFonts w:ascii="Arial" w:hAnsi="Arial" w:cs="Arial"/>
          <w:noProof/>
          <w:sz w:val="22"/>
        </w:rPr>
        <w:tab/>
        <w:t xml:space="preserve">Sofi, F., Capalbo, A., Cesari, F., Abbate, R. &amp; Gensini, G. F. Physical activity during leisure time and primary prevention of coronary heart disease: an updated meta-analysis of cohort studies. </w:t>
      </w:r>
      <w:r w:rsidRPr="00142B85">
        <w:rPr>
          <w:rFonts w:ascii="Arial" w:hAnsi="Arial" w:cs="Arial"/>
          <w:i/>
          <w:iCs/>
          <w:noProof/>
          <w:sz w:val="22"/>
        </w:rPr>
        <w:t>Eur. J. Cardiovasc. Prev. Rehabil.</w:t>
      </w:r>
      <w:r w:rsidRPr="00142B85">
        <w:rPr>
          <w:rFonts w:ascii="Arial" w:hAnsi="Arial" w:cs="Arial"/>
          <w:noProof/>
          <w:sz w:val="22"/>
        </w:rPr>
        <w:t xml:space="preserve"> </w:t>
      </w:r>
      <w:r w:rsidRPr="00142B85">
        <w:rPr>
          <w:rFonts w:ascii="Arial" w:hAnsi="Arial" w:cs="Arial"/>
          <w:b/>
          <w:bCs/>
          <w:noProof/>
          <w:sz w:val="22"/>
        </w:rPr>
        <w:t>15,</w:t>
      </w:r>
      <w:r w:rsidRPr="00142B85">
        <w:rPr>
          <w:rFonts w:ascii="Arial" w:hAnsi="Arial" w:cs="Arial"/>
          <w:noProof/>
          <w:sz w:val="22"/>
        </w:rPr>
        <w:t xml:space="preserve"> 247–257 (2008).</w:t>
      </w:r>
    </w:p>
    <w:p w14:paraId="26DA6FC5"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8.</w:t>
      </w:r>
      <w:r w:rsidRPr="00142B85">
        <w:rPr>
          <w:rFonts w:ascii="Arial" w:hAnsi="Arial" w:cs="Arial"/>
          <w:noProof/>
          <w:sz w:val="22"/>
        </w:rPr>
        <w:tab/>
        <w:t xml:space="preserve">Department of Health. </w:t>
      </w:r>
      <w:r w:rsidRPr="00142B85">
        <w:rPr>
          <w:rFonts w:ascii="Arial" w:hAnsi="Arial" w:cs="Arial"/>
          <w:i/>
          <w:iCs/>
          <w:noProof/>
          <w:sz w:val="22"/>
        </w:rPr>
        <w:t>Start Active , Stay Active</w:t>
      </w:r>
      <w:r w:rsidRPr="00142B85">
        <w:rPr>
          <w:rFonts w:ascii="Arial" w:hAnsi="Arial" w:cs="Arial"/>
          <w:noProof/>
          <w:sz w:val="22"/>
        </w:rPr>
        <w:t>. (2011). at &lt;https://www.gov.uk/government/uploads/system/uploads/attachment_data/file/216370/dh_128210.pdf&gt;</w:t>
      </w:r>
    </w:p>
    <w:p w14:paraId="24FE8FDE"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9.</w:t>
      </w:r>
      <w:r w:rsidRPr="00142B85">
        <w:rPr>
          <w:rFonts w:ascii="Arial" w:hAnsi="Arial" w:cs="Arial"/>
          <w:noProof/>
          <w:sz w:val="22"/>
        </w:rPr>
        <w:tab/>
        <w:t xml:space="preserve">World Health Assembly. </w:t>
      </w:r>
      <w:r w:rsidRPr="00142B85">
        <w:rPr>
          <w:rFonts w:ascii="Arial" w:hAnsi="Arial" w:cs="Arial"/>
          <w:i/>
          <w:iCs/>
          <w:noProof/>
          <w:sz w:val="22"/>
        </w:rPr>
        <w:t>WHO Global Action plan for the Prevention and Control of Non-communicable Diseases. A/RES/66/2</w:t>
      </w:r>
      <w:r w:rsidRPr="00142B85">
        <w:rPr>
          <w:rFonts w:ascii="Arial" w:hAnsi="Arial" w:cs="Arial"/>
          <w:noProof/>
          <w:sz w:val="22"/>
        </w:rPr>
        <w:t>. (2013). doi:10.1007/BF03038934</w:t>
      </w:r>
    </w:p>
    <w:p w14:paraId="54E1ED12"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10.</w:t>
      </w:r>
      <w:r w:rsidRPr="00142B85">
        <w:rPr>
          <w:rFonts w:ascii="Arial" w:hAnsi="Arial" w:cs="Arial"/>
          <w:noProof/>
          <w:sz w:val="22"/>
        </w:rPr>
        <w:tab/>
        <w:t xml:space="preserve">Department of Transport. </w:t>
      </w:r>
      <w:r w:rsidRPr="00142B85">
        <w:rPr>
          <w:rFonts w:ascii="Arial" w:hAnsi="Arial" w:cs="Arial"/>
          <w:i/>
          <w:iCs/>
          <w:noProof/>
          <w:sz w:val="22"/>
        </w:rPr>
        <w:t>What is Active Transport ?</w:t>
      </w:r>
      <w:r w:rsidRPr="00142B85">
        <w:rPr>
          <w:rFonts w:ascii="Arial" w:hAnsi="Arial" w:cs="Arial"/>
          <w:noProof/>
          <w:sz w:val="22"/>
        </w:rPr>
        <w:t xml:space="preserve"> (2011). at &lt;http://beactive.wa.gov.au/assets/files/Fact sheets/What is Active Transport.pdf&gt;</w:t>
      </w:r>
    </w:p>
    <w:p w14:paraId="7A50B8EE"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lastRenderedPageBreak/>
        <w:t>11.</w:t>
      </w:r>
      <w:r w:rsidRPr="00142B85">
        <w:rPr>
          <w:rFonts w:ascii="Arial" w:hAnsi="Arial" w:cs="Arial"/>
          <w:noProof/>
          <w:sz w:val="22"/>
        </w:rPr>
        <w:tab/>
        <w:t xml:space="preserve">Woodcock, J. </w:t>
      </w:r>
      <w:r w:rsidRPr="00142B85">
        <w:rPr>
          <w:rFonts w:ascii="Arial" w:hAnsi="Arial" w:cs="Arial"/>
          <w:i/>
          <w:iCs/>
          <w:noProof/>
          <w:sz w:val="22"/>
        </w:rPr>
        <w:t>et al.</w:t>
      </w:r>
      <w:r w:rsidRPr="00142B85">
        <w:rPr>
          <w:rFonts w:ascii="Arial" w:hAnsi="Arial" w:cs="Arial"/>
          <w:noProof/>
          <w:sz w:val="22"/>
        </w:rPr>
        <w:t xml:space="preserve"> Public health benefits of strategies to reduce greenhouse-gas emissions: urban land transport. </w:t>
      </w:r>
      <w:r w:rsidRPr="00142B85">
        <w:rPr>
          <w:rFonts w:ascii="Arial" w:hAnsi="Arial" w:cs="Arial"/>
          <w:i/>
          <w:iCs/>
          <w:noProof/>
          <w:sz w:val="22"/>
        </w:rPr>
        <w:t>Lancet</w:t>
      </w:r>
      <w:r w:rsidRPr="00142B85">
        <w:rPr>
          <w:rFonts w:ascii="Arial" w:hAnsi="Arial" w:cs="Arial"/>
          <w:noProof/>
          <w:sz w:val="22"/>
        </w:rPr>
        <w:t xml:space="preserve"> </w:t>
      </w:r>
      <w:r w:rsidRPr="00142B85">
        <w:rPr>
          <w:rFonts w:ascii="Arial" w:hAnsi="Arial" w:cs="Arial"/>
          <w:b/>
          <w:bCs/>
          <w:noProof/>
          <w:sz w:val="22"/>
        </w:rPr>
        <w:t>374,</w:t>
      </w:r>
      <w:r w:rsidRPr="00142B85">
        <w:rPr>
          <w:rFonts w:ascii="Arial" w:hAnsi="Arial" w:cs="Arial"/>
          <w:noProof/>
          <w:sz w:val="22"/>
        </w:rPr>
        <w:t xml:space="preserve"> 1930–1943 (2009).</w:t>
      </w:r>
    </w:p>
    <w:p w14:paraId="05D38A29"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12.</w:t>
      </w:r>
      <w:r w:rsidRPr="00142B85">
        <w:rPr>
          <w:rFonts w:ascii="Arial" w:hAnsi="Arial" w:cs="Arial"/>
          <w:noProof/>
          <w:sz w:val="22"/>
        </w:rPr>
        <w:tab/>
        <w:t xml:space="preserve">Lu, S. R., Su, J., Xiang, Q. Y., Zhang, F. Y. &amp; Wu, M. Active transport and health outcomes: Findings from a population study in jiangsu, China. </w:t>
      </w:r>
      <w:r w:rsidRPr="00142B85">
        <w:rPr>
          <w:rFonts w:ascii="Arial" w:hAnsi="Arial" w:cs="Arial"/>
          <w:i/>
          <w:iCs/>
          <w:noProof/>
          <w:sz w:val="22"/>
        </w:rPr>
        <w:t>J. Environ. Public Health</w:t>
      </w:r>
      <w:r w:rsidRPr="00142B85">
        <w:rPr>
          <w:rFonts w:ascii="Arial" w:hAnsi="Arial" w:cs="Arial"/>
          <w:noProof/>
          <w:sz w:val="22"/>
        </w:rPr>
        <w:t xml:space="preserve"> </w:t>
      </w:r>
      <w:r w:rsidRPr="00142B85">
        <w:rPr>
          <w:rFonts w:ascii="Arial" w:hAnsi="Arial" w:cs="Arial"/>
          <w:b/>
          <w:bCs/>
          <w:noProof/>
          <w:sz w:val="22"/>
        </w:rPr>
        <w:t>2013,</w:t>
      </w:r>
      <w:r w:rsidRPr="00142B85">
        <w:rPr>
          <w:rFonts w:ascii="Arial" w:hAnsi="Arial" w:cs="Arial"/>
          <w:noProof/>
          <w:sz w:val="22"/>
        </w:rPr>
        <w:t xml:space="preserve"> (2013).</w:t>
      </w:r>
    </w:p>
    <w:p w14:paraId="1F67F893"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13.</w:t>
      </w:r>
      <w:r w:rsidRPr="00142B85">
        <w:rPr>
          <w:rFonts w:ascii="Arial" w:hAnsi="Arial" w:cs="Arial"/>
          <w:noProof/>
          <w:sz w:val="22"/>
        </w:rPr>
        <w:tab/>
        <w:t xml:space="preserve">Laverty, A. A., Mindell, J. S., Webb, E. A. &amp; Millett, C. Active Travel to Work and Cardiovascular Risk Factors in the United Kingdom. </w:t>
      </w:r>
      <w:r w:rsidRPr="00142B85">
        <w:rPr>
          <w:rFonts w:ascii="Arial" w:hAnsi="Arial" w:cs="Arial"/>
          <w:i/>
          <w:iCs/>
          <w:noProof/>
          <w:sz w:val="22"/>
        </w:rPr>
        <w:t>Am. J. Prev. Med.</w:t>
      </w:r>
      <w:r w:rsidRPr="00142B85">
        <w:rPr>
          <w:rFonts w:ascii="Arial" w:hAnsi="Arial" w:cs="Arial"/>
          <w:noProof/>
          <w:sz w:val="22"/>
        </w:rPr>
        <w:t xml:space="preserve"> </w:t>
      </w:r>
      <w:r w:rsidRPr="00142B85">
        <w:rPr>
          <w:rFonts w:ascii="Arial" w:hAnsi="Arial" w:cs="Arial"/>
          <w:b/>
          <w:bCs/>
          <w:noProof/>
          <w:sz w:val="22"/>
        </w:rPr>
        <w:t>45,</w:t>
      </w:r>
      <w:r w:rsidRPr="00142B85">
        <w:rPr>
          <w:rFonts w:ascii="Arial" w:hAnsi="Arial" w:cs="Arial"/>
          <w:noProof/>
          <w:sz w:val="22"/>
        </w:rPr>
        <w:t xml:space="preserve"> 282–288 (2013).</w:t>
      </w:r>
    </w:p>
    <w:p w14:paraId="72B7E349"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14.</w:t>
      </w:r>
      <w:r w:rsidRPr="00142B85">
        <w:rPr>
          <w:rFonts w:ascii="Arial" w:hAnsi="Arial" w:cs="Arial"/>
          <w:noProof/>
          <w:sz w:val="22"/>
        </w:rPr>
        <w:tab/>
        <w:t xml:space="preserve">Millett, C. </w:t>
      </w:r>
      <w:r w:rsidRPr="00142B85">
        <w:rPr>
          <w:rFonts w:ascii="Arial" w:hAnsi="Arial" w:cs="Arial"/>
          <w:i/>
          <w:iCs/>
          <w:noProof/>
          <w:sz w:val="22"/>
        </w:rPr>
        <w:t>et al.</w:t>
      </w:r>
      <w:r w:rsidRPr="00142B85">
        <w:rPr>
          <w:rFonts w:ascii="Arial" w:hAnsi="Arial" w:cs="Arial"/>
          <w:noProof/>
          <w:sz w:val="22"/>
        </w:rPr>
        <w:t xml:space="preserve"> Associations between Active Travel to Work and Overweight, Hypertension, and Diabetes in India: A Cross-Sectional Study. </w:t>
      </w:r>
      <w:r w:rsidRPr="00142B85">
        <w:rPr>
          <w:rFonts w:ascii="Arial" w:hAnsi="Arial" w:cs="Arial"/>
          <w:i/>
          <w:iCs/>
          <w:noProof/>
          <w:sz w:val="22"/>
        </w:rPr>
        <w:t>PLoS Med.</w:t>
      </w:r>
      <w:r w:rsidRPr="00142B85">
        <w:rPr>
          <w:rFonts w:ascii="Arial" w:hAnsi="Arial" w:cs="Arial"/>
          <w:noProof/>
          <w:sz w:val="22"/>
        </w:rPr>
        <w:t xml:space="preserve"> </w:t>
      </w:r>
      <w:r w:rsidRPr="00142B85">
        <w:rPr>
          <w:rFonts w:ascii="Arial" w:hAnsi="Arial" w:cs="Arial"/>
          <w:b/>
          <w:bCs/>
          <w:noProof/>
          <w:sz w:val="22"/>
        </w:rPr>
        <w:t>10,</w:t>
      </w:r>
      <w:r w:rsidRPr="00142B85">
        <w:rPr>
          <w:rFonts w:ascii="Arial" w:hAnsi="Arial" w:cs="Arial"/>
          <w:noProof/>
          <w:sz w:val="22"/>
        </w:rPr>
        <w:t xml:space="preserve"> (2013).</w:t>
      </w:r>
    </w:p>
    <w:p w14:paraId="13975717"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15.</w:t>
      </w:r>
      <w:r w:rsidRPr="00142B85">
        <w:rPr>
          <w:rFonts w:ascii="Arial" w:hAnsi="Arial" w:cs="Arial"/>
          <w:noProof/>
          <w:sz w:val="22"/>
        </w:rPr>
        <w:tab/>
        <w:t xml:space="preserve">Flint, E. &amp; Cummins, S. Active commuting and obesity in mid-life: Cross-sectional, observational evidence from UK Biobank. </w:t>
      </w:r>
      <w:r w:rsidRPr="00142B85">
        <w:rPr>
          <w:rFonts w:ascii="Arial" w:hAnsi="Arial" w:cs="Arial"/>
          <w:i/>
          <w:iCs/>
          <w:noProof/>
          <w:sz w:val="22"/>
        </w:rPr>
        <w:t>Lancet Diabetes Endocrinol.</w:t>
      </w:r>
      <w:r w:rsidRPr="00142B85">
        <w:rPr>
          <w:rFonts w:ascii="Arial" w:hAnsi="Arial" w:cs="Arial"/>
          <w:noProof/>
          <w:sz w:val="22"/>
        </w:rPr>
        <w:t xml:space="preserve"> </w:t>
      </w:r>
      <w:r w:rsidRPr="00142B85">
        <w:rPr>
          <w:rFonts w:ascii="Arial" w:hAnsi="Arial" w:cs="Arial"/>
          <w:b/>
          <w:bCs/>
          <w:noProof/>
          <w:sz w:val="22"/>
        </w:rPr>
        <w:t>4,</w:t>
      </w:r>
      <w:r w:rsidRPr="00142B85">
        <w:rPr>
          <w:rFonts w:ascii="Arial" w:hAnsi="Arial" w:cs="Arial"/>
          <w:noProof/>
          <w:sz w:val="22"/>
        </w:rPr>
        <w:t xml:space="preserve"> 420–435 (2016).</w:t>
      </w:r>
    </w:p>
    <w:p w14:paraId="2FF4D2AA"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16.</w:t>
      </w:r>
      <w:r w:rsidRPr="00142B85">
        <w:rPr>
          <w:rFonts w:ascii="Arial" w:hAnsi="Arial" w:cs="Arial"/>
          <w:noProof/>
          <w:sz w:val="22"/>
        </w:rPr>
        <w:tab/>
        <w:t xml:space="preserve">Furie, G. L. &amp; Desai, M. M. Active Transportation and Cardiovascular Disease Risk Factors in U.S. Adults. </w:t>
      </w:r>
      <w:r w:rsidRPr="00142B85">
        <w:rPr>
          <w:rFonts w:ascii="Arial" w:hAnsi="Arial" w:cs="Arial"/>
          <w:i/>
          <w:iCs/>
          <w:noProof/>
          <w:sz w:val="22"/>
        </w:rPr>
        <w:t>Am. J. Prev. Med.</w:t>
      </w:r>
      <w:r w:rsidRPr="00142B85">
        <w:rPr>
          <w:rFonts w:ascii="Arial" w:hAnsi="Arial" w:cs="Arial"/>
          <w:noProof/>
          <w:sz w:val="22"/>
        </w:rPr>
        <w:t xml:space="preserve"> </w:t>
      </w:r>
      <w:r w:rsidRPr="00142B85">
        <w:rPr>
          <w:rFonts w:ascii="Arial" w:hAnsi="Arial" w:cs="Arial"/>
          <w:b/>
          <w:bCs/>
          <w:noProof/>
          <w:sz w:val="22"/>
        </w:rPr>
        <w:t>43,</w:t>
      </w:r>
      <w:r w:rsidRPr="00142B85">
        <w:rPr>
          <w:rFonts w:ascii="Arial" w:hAnsi="Arial" w:cs="Arial"/>
          <w:noProof/>
          <w:sz w:val="22"/>
        </w:rPr>
        <w:t xml:space="preserve"> 621–628 (2012).</w:t>
      </w:r>
    </w:p>
    <w:p w14:paraId="5E429E45"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17.</w:t>
      </w:r>
      <w:r w:rsidRPr="00142B85">
        <w:rPr>
          <w:rFonts w:ascii="Arial" w:hAnsi="Arial" w:cs="Arial"/>
          <w:noProof/>
          <w:sz w:val="22"/>
        </w:rPr>
        <w:tab/>
        <w:t xml:space="preserve">Hoevenaar-Blom, M. P., Wanda Wendel-Vos, G. C., Spijkerman, A. M. W., Kromhout, D. &amp; Monique Verschuren, W. M. Cycling and sports, but not walking, are associated with 10-year cardiovascular disease incidence: the MORGEN Study. </w:t>
      </w:r>
      <w:r w:rsidRPr="00142B85">
        <w:rPr>
          <w:rFonts w:ascii="Arial" w:hAnsi="Arial" w:cs="Arial"/>
          <w:i/>
          <w:iCs/>
          <w:noProof/>
          <w:sz w:val="22"/>
        </w:rPr>
        <w:t>Eur. J. Cardiovasc. Prev. Rehabil.</w:t>
      </w:r>
      <w:r w:rsidRPr="00142B85">
        <w:rPr>
          <w:rFonts w:ascii="Arial" w:hAnsi="Arial" w:cs="Arial"/>
          <w:noProof/>
          <w:sz w:val="22"/>
        </w:rPr>
        <w:t xml:space="preserve"> 1 (2010). doi:10.1097/HJR.0b013e32833bfc87</w:t>
      </w:r>
    </w:p>
    <w:p w14:paraId="3CBEA717"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18.</w:t>
      </w:r>
      <w:r w:rsidRPr="00142B85">
        <w:rPr>
          <w:rFonts w:ascii="Arial" w:hAnsi="Arial" w:cs="Arial"/>
          <w:noProof/>
          <w:sz w:val="22"/>
        </w:rPr>
        <w:tab/>
        <w:t xml:space="preserve">Sahlqvist, S. </w:t>
      </w:r>
      <w:r w:rsidRPr="00142B85">
        <w:rPr>
          <w:rFonts w:ascii="Arial" w:hAnsi="Arial" w:cs="Arial"/>
          <w:i/>
          <w:iCs/>
          <w:noProof/>
          <w:sz w:val="22"/>
        </w:rPr>
        <w:t>et al.</w:t>
      </w:r>
      <w:r w:rsidRPr="00142B85">
        <w:rPr>
          <w:rFonts w:ascii="Arial" w:hAnsi="Arial" w:cs="Arial"/>
          <w:noProof/>
          <w:sz w:val="22"/>
        </w:rPr>
        <w:t xml:space="preserve"> The association of cycling with all-cause, cardiovascular and cancer mortality: findings from the population-based EPIC-Norfolk cohort. </w:t>
      </w:r>
      <w:r w:rsidRPr="00142B85">
        <w:rPr>
          <w:rFonts w:ascii="Arial" w:hAnsi="Arial" w:cs="Arial"/>
          <w:i/>
          <w:iCs/>
          <w:noProof/>
          <w:sz w:val="22"/>
        </w:rPr>
        <w:t>BMJ Open</w:t>
      </w:r>
      <w:r w:rsidRPr="00142B85">
        <w:rPr>
          <w:rFonts w:ascii="Arial" w:hAnsi="Arial" w:cs="Arial"/>
          <w:noProof/>
          <w:sz w:val="22"/>
        </w:rPr>
        <w:t xml:space="preserve"> </w:t>
      </w:r>
      <w:r w:rsidRPr="00142B85">
        <w:rPr>
          <w:rFonts w:ascii="Arial" w:hAnsi="Arial" w:cs="Arial"/>
          <w:b/>
          <w:bCs/>
          <w:noProof/>
          <w:sz w:val="22"/>
        </w:rPr>
        <w:t>3,</w:t>
      </w:r>
      <w:r w:rsidRPr="00142B85">
        <w:rPr>
          <w:rFonts w:ascii="Arial" w:hAnsi="Arial" w:cs="Arial"/>
          <w:noProof/>
          <w:sz w:val="22"/>
        </w:rPr>
        <w:t xml:space="preserve"> e003797 (2013).</w:t>
      </w:r>
    </w:p>
    <w:p w14:paraId="791CF804"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19.</w:t>
      </w:r>
      <w:r w:rsidRPr="00142B85">
        <w:rPr>
          <w:rFonts w:ascii="Arial" w:hAnsi="Arial" w:cs="Arial"/>
          <w:noProof/>
          <w:sz w:val="22"/>
        </w:rPr>
        <w:tab/>
        <w:t xml:space="preserve">ONS. </w:t>
      </w:r>
      <w:r w:rsidRPr="00142B85">
        <w:rPr>
          <w:rFonts w:ascii="Arial" w:hAnsi="Arial" w:cs="Arial"/>
          <w:i/>
          <w:iCs/>
          <w:noProof/>
          <w:sz w:val="22"/>
        </w:rPr>
        <w:t>2011 Census: Population and Household Estimates for Small Areas in England and Wales</w:t>
      </w:r>
      <w:r w:rsidRPr="00142B85">
        <w:rPr>
          <w:rFonts w:ascii="Arial" w:hAnsi="Arial" w:cs="Arial"/>
          <w:noProof/>
          <w:sz w:val="22"/>
        </w:rPr>
        <w:t>. (2011). at &lt;http://www.ons.gov.uk/peoplepopulationandcommunity/populationandmigration/populationestimates/bulletins/2011censuspopulationandhouseholdestimatesforsmallareasinenglandandwales/2012-11-23&gt;</w:t>
      </w:r>
    </w:p>
    <w:p w14:paraId="6763A969"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20.</w:t>
      </w:r>
      <w:r w:rsidRPr="00142B85">
        <w:rPr>
          <w:rFonts w:ascii="Arial" w:hAnsi="Arial" w:cs="Arial"/>
          <w:noProof/>
          <w:sz w:val="22"/>
        </w:rPr>
        <w:tab/>
        <w:t xml:space="preserve">Sahlqvist, S., Song, Y. &amp; Ogilvie, D. Is active travel associated with greater physical activity? The contribution of commuting and non-commuting active travel to total physical activity in adults. </w:t>
      </w:r>
      <w:r w:rsidRPr="00142B85">
        <w:rPr>
          <w:rFonts w:ascii="Arial" w:hAnsi="Arial" w:cs="Arial"/>
          <w:i/>
          <w:iCs/>
          <w:noProof/>
          <w:sz w:val="22"/>
        </w:rPr>
        <w:t>Prev. Med. (Baltim).</w:t>
      </w:r>
      <w:r w:rsidRPr="00142B85">
        <w:rPr>
          <w:rFonts w:ascii="Arial" w:hAnsi="Arial" w:cs="Arial"/>
          <w:noProof/>
          <w:sz w:val="22"/>
        </w:rPr>
        <w:t xml:space="preserve"> </w:t>
      </w:r>
      <w:r w:rsidRPr="00142B85">
        <w:rPr>
          <w:rFonts w:ascii="Arial" w:hAnsi="Arial" w:cs="Arial"/>
          <w:b/>
          <w:bCs/>
          <w:noProof/>
          <w:sz w:val="22"/>
        </w:rPr>
        <w:t>55,</w:t>
      </w:r>
      <w:r w:rsidRPr="00142B85">
        <w:rPr>
          <w:rFonts w:ascii="Arial" w:hAnsi="Arial" w:cs="Arial"/>
          <w:noProof/>
          <w:sz w:val="22"/>
        </w:rPr>
        <w:t xml:space="preserve"> 206–211 (2012).</w:t>
      </w:r>
    </w:p>
    <w:p w14:paraId="75671A00"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21.</w:t>
      </w:r>
      <w:r w:rsidRPr="00142B85">
        <w:rPr>
          <w:rFonts w:ascii="Arial" w:hAnsi="Arial" w:cs="Arial"/>
          <w:noProof/>
          <w:sz w:val="22"/>
        </w:rPr>
        <w:tab/>
        <w:t xml:space="preserve">Wanner, M., Götschi, T., Martin-Diener, E., Kahlmeier, S. &amp; Martin, B. W. Active Transport, Physical Activity, and Body Weight in Adults. </w:t>
      </w:r>
      <w:r w:rsidRPr="00142B85">
        <w:rPr>
          <w:rFonts w:ascii="Arial" w:hAnsi="Arial" w:cs="Arial"/>
          <w:i/>
          <w:iCs/>
          <w:noProof/>
          <w:sz w:val="22"/>
        </w:rPr>
        <w:t>Am. J. Prev. Med.</w:t>
      </w:r>
      <w:r w:rsidRPr="00142B85">
        <w:rPr>
          <w:rFonts w:ascii="Arial" w:hAnsi="Arial" w:cs="Arial"/>
          <w:noProof/>
          <w:sz w:val="22"/>
        </w:rPr>
        <w:t xml:space="preserve"> </w:t>
      </w:r>
      <w:r w:rsidRPr="00142B85">
        <w:rPr>
          <w:rFonts w:ascii="Arial" w:hAnsi="Arial" w:cs="Arial"/>
          <w:b/>
          <w:bCs/>
          <w:noProof/>
          <w:sz w:val="22"/>
        </w:rPr>
        <w:t>42,</w:t>
      </w:r>
      <w:r w:rsidRPr="00142B85">
        <w:rPr>
          <w:rFonts w:ascii="Arial" w:hAnsi="Arial" w:cs="Arial"/>
          <w:noProof/>
          <w:sz w:val="22"/>
        </w:rPr>
        <w:t xml:space="preserve"> 493–502 (2012).</w:t>
      </w:r>
    </w:p>
    <w:p w14:paraId="0F5D71AE"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22.</w:t>
      </w:r>
      <w:r w:rsidRPr="00142B85">
        <w:rPr>
          <w:rFonts w:ascii="Arial" w:hAnsi="Arial" w:cs="Arial"/>
          <w:noProof/>
          <w:sz w:val="22"/>
        </w:rPr>
        <w:tab/>
        <w:t xml:space="preserve">Besag, J., York, J. &amp; Molli, A. Bayesian image restoration, with two applications in spatial statistics. </w:t>
      </w:r>
      <w:r w:rsidRPr="00142B85">
        <w:rPr>
          <w:rFonts w:ascii="Arial" w:hAnsi="Arial" w:cs="Arial"/>
          <w:i/>
          <w:iCs/>
          <w:noProof/>
          <w:sz w:val="22"/>
        </w:rPr>
        <w:t>Ann. Inst. Stat. Math.</w:t>
      </w:r>
      <w:r w:rsidRPr="00142B85">
        <w:rPr>
          <w:rFonts w:ascii="Arial" w:hAnsi="Arial" w:cs="Arial"/>
          <w:noProof/>
          <w:sz w:val="22"/>
        </w:rPr>
        <w:t xml:space="preserve"> </w:t>
      </w:r>
      <w:r w:rsidRPr="00142B85">
        <w:rPr>
          <w:rFonts w:ascii="Arial" w:hAnsi="Arial" w:cs="Arial"/>
          <w:b/>
          <w:bCs/>
          <w:noProof/>
          <w:sz w:val="22"/>
        </w:rPr>
        <w:t>43,</w:t>
      </w:r>
      <w:r w:rsidRPr="00142B85">
        <w:rPr>
          <w:rFonts w:ascii="Arial" w:hAnsi="Arial" w:cs="Arial"/>
          <w:noProof/>
          <w:sz w:val="22"/>
        </w:rPr>
        <w:t xml:space="preserve"> 1–20 (1991).</w:t>
      </w:r>
    </w:p>
    <w:p w14:paraId="0EDEE779"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23.</w:t>
      </w:r>
      <w:r w:rsidRPr="00142B85">
        <w:rPr>
          <w:rFonts w:ascii="Arial" w:hAnsi="Arial" w:cs="Arial"/>
          <w:noProof/>
          <w:sz w:val="22"/>
        </w:rPr>
        <w:tab/>
        <w:t xml:space="preserve">Blangiardo, M. &amp; Cameletti, M. </w:t>
      </w:r>
      <w:r w:rsidRPr="00142B85">
        <w:rPr>
          <w:rFonts w:ascii="Arial" w:hAnsi="Arial" w:cs="Arial"/>
          <w:i/>
          <w:iCs/>
          <w:noProof/>
          <w:sz w:val="22"/>
        </w:rPr>
        <w:t>Spatial and Spatio-temporal Bayesian Models with R - INLA</w:t>
      </w:r>
      <w:r w:rsidRPr="00142B85">
        <w:rPr>
          <w:rFonts w:ascii="Arial" w:hAnsi="Arial" w:cs="Arial"/>
          <w:noProof/>
          <w:sz w:val="22"/>
        </w:rPr>
        <w:t>. (Wiley, 2015).</w:t>
      </w:r>
    </w:p>
    <w:p w14:paraId="1862B678"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24.</w:t>
      </w:r>
      <w:r w:rsidRPr="00142B85">
        <w:rPr>
          <w:rFonts w:ascii="Arial" w:hAnsi="Arial" w:cs="Arial"/>
          <w:noProof/>
          <w:sz w:val="22"/>
        </w:rPr>
        <w:tab/>
        <w:t xml:space="preserve">Rue, H., Martino, S. &amp; Chopin, N. Approximate Bayesian inference for latent Gaussian models by using integrated nested Laplace approximations. </w:t>
      </w:r>
      <w:r w:rsidRPr="00142B85">
        <w:rPr>
          <w:rFonts w:ascii="Arial" w:hAnsi="Arial" w:cs="Arial"/>
          <w:i/>
          <w:iCs/>
          <w:noProof/>
          <w:sz w:val="22"/>
        </w:rPr>
        <w:t xml:space="preserve">J. R. </w:t>
      </w:r>
      <w:r w:rsidRPr="00142B85">
        <w:rPr>
          <w:rFonts w:ascii="Arial" w:hAnsi="Arial" w:cs="Arial"/>
          <w:i/>
          <w:iCs/>
          <w:noProof/>
          <w:sz w:val="22"/>
        </w:rPr>
        <w:lastRenderedPageBreak/>
        <w:t>Stat. Soc. Ser. B (Statistical Methodol.</w:t>
      </w:r>
      <w:r w:rsidRPr="00142B85">
        <w:rPr>
          <w:rFonts w:ascii="Arial" w:hAnsi="Arial" w:cs="Arial"/>
          <w:noProof/>
          <w:sz w:val="22"/>
        </w:rPr>
        <w:t xml:space="preserve"> </w:t>
      </w:r>
      <w:r w:rsidRPr="00142B85">
        <w:rPr>
          <w:rFonts w:ascii="Arial" w:hAnsi="Arial" w:cs="Arial"/>
          <w:b/>
          <w:bCs/>
          <w:noProof/>
          <w:sz w:val="22"/>
        </w:rPr>
        <w:t>71,</w:t>
      </w:r>
      <w:r w:rsidRPr="00142B85">
        <w:rPr>
          <w:rFonts w:ascii="Arial" w:hAnsi="Arial" w:cs="Arial"/>
          <w:noProof/>
          <w:sz w:val="22"/>
        </w:rPr>
        <w:t xml:space="preserve"> 319–392 (2009).</w:t>
      </w:r>
    </w:p>
    <w:p w14:paraId="1DFEE533"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25.</w:t>
      </w:r>
      <w:r w:rsidRPr="00142B85">
        <w:rPr>
          <w:rFonts w:ascii="Arial" w:hAnsi="Arial" w:cs="Arial"/>
          <w:noProof/>
          <w:sz w:val="22"/>
        </w:rPr>
        <w:tab/>
        <w:t xml:space="preserve">Matthews, C. E. </w:t>
      </w:r>
      <w:r w:rsidRPr="00142B85">
        <w:rPr>
          <w:rFonts w:ascii="Arial" w:hAnsi="Arial" w:cs="Arial"/>
          <w:i/>
          <w:iCs/>
          <w:noProof/>
          <w:sz w:val="22"/>
        </w:rPr>
        <w:t>et al.</w:t>
      </w:r>
      <w:r w:rsidRPr="00142B85">
        <w:rPr>
          <w:rFonts w:ascii="Arial" w:hAnsi="Arial" w:cs="Arial"/>
          <w:noProof/>
          <w:sz w:val="22"/>
        </w:rPr>
        <w:t xml:space="preserve"> Influence of exercise, walking, cycling, and overall nonexercise physical activity on mortality in Chinese women. </w:t>
      </w:r>
      <w:r w:rsidRPr="00142B85">
        <w:rPr>
          <w:rFonts w:ascii="Arial" w:hAnsi="Arial" w:cs="Arial"/>
          <w:i/>
          <w:iCs/>
          <w:noProof/>
          <w:sz w:val="22"/>
        </w:rPr>
        <w:t>Am. J. Epidemiol.</w:t>
      </w:r>
      <w:r w:rsidRPr="00142B85">
        <w:rPr>
          <w:rFonts w:ascii="Arial" w:hAnsi="Arial" w:cs="Arial"/>
          <w:noProof/>
          <w:sz w:val="22"/>
        </w:rPr>
        <w:t xml:space="preserve"> </w:t>
      </w:r>
      <w:r w:rsidRPr="00142B85">
        <w:rPr>
          <w:rFonts w:ascii="Arial" w:hAnsi="Arial" w:cs="Arial"/>
          <w:b/>
          <w:bCs/>
          <w:noProof/>
          <w:sz w:val="22"/>
        </w:rPr>
        <w:t>165,</w:t>
      </w:r>
      <w:r w:rsidRPr="00142B85">
        <w:rPr>
          <w:rFonts w:ascii="Arial" w:hAnsi="Arial" w:cs="Arial"/>
          <w:noProof/>
          <w:sz w:val="22"/>
        </w:rPr>
        <w:t xml:space="preserve"> 1343–1350 (2007).</w:t>
      </w:r>
    </w:p>
    <w:p w14:paraId="56AB9391"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26.</w:t>
      </w:r>
      <w:r w:rsidRPr="00142B85">
        <w:rPr>
          <w:rFonts w:ascii="Arial" w:hAnsi="Arial" w:cs="Arial"/>
          <w:noProof/>
          <w:sz w:val="22"/>
        </w:rPr>
        <w:tab/>
        <w:t xml:space="preserve">Yusuf, S., Reddy, S., Ounpuu, S. &amp; Anand, S. Global burden of cardiovascular diseases: part I: general considerations, the epidemiologic transition, risk factors, and impact of urbanization. </w:t>
      </w:r>
      <w:r w:rsidRPr="00142B85">
        <w:rPr>
          <w:rFonts w:ascii="Arial" w:hAnsi="Arial" w:cs="Arial"/>
          <w:i/>
          <w:iCs/>
          <w:noProof/>
          <w:sz w:val="22"/>
        </w:rPr>
        <w:t>Circulation</w:t>
      </w:r>
      <w:r w:rsidRPr="00142B85">
        <w:rPr>
          <w:rFonts w:ascii="Arial" w:hAnsi="Arial" w:cs="Arial"/>
          <w:noProof/>
          <w:sz w:val="22"/>
        </w:rPr>
        <w:t xml:space="preserve"> </w:t>
      </w:r>
      <w:r w:rsidRPr="00142B85">
        <w:rPr>
          <w:rFonts w:ascii="Arial" w:hAnsi="Arial" w:cs="Arial"/>
          <w:b/>
          <w:bCs/>
          <w:noProof/>
          <w:sz w:val="22"/>
        </w:rPr>
        <w:t>104,</w:t>
      </w:r>
      <w:r w:rsidRPr="00142B85">
        <w:rPr>
          <w:rFonts w:ascii="Arial" w:hAnsi="Arial" w:cs="Arial"/>
          <w:noProof/>
          <w:sz w:val="22"/>
        </w:rPr>
        <w:t xml:space="preserve"> 2746–2753 (2001).</w:t>
      </w:r>
    </w:p>
    <w:p w14:paraId="0F490ACE"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27.</w:t>
      </w:r>
      <w:r w:rsidRPr="00142B85">
        <w:rPr>
          <w:rFonts w:ascii="Arial" w:hAnsi="Arial" w:cs="Arial"/>
          <w:noProof/>
          <w:sz w:val="22"/>
        </w:rPr>
        <w:tab/>
        <w:t xml:space="preserve">Mackenbach, J., Cavelaars, A. E. J. M., Kunst, A. E. J. M. &amp; Groenhof, F. Socioeconomic inequalities in cardiovascular disease mortality. An international study. </w:t>
      </w:r>
      <w:r w:rsidRPr="00142B85">
        <w:rPr>
          <w:rFonts w:ascii="Arial" w:hAnsi="Arial" w:cs="Arial"/>
          <w:i/>
          <w:iCs/>
          <w:noProof/>
          <w:sz w:val="22"/>
        </w:rPr>
        <w:t>Eur. Heart J.</w:t>
      </w:r>
      <w:r w:rsidRPr="00142B85">
        <w:rPr>
          <w:rFonts w:ascii="Arial" w:hAnsi="Arial" w:cs="Arial"/>
          <w:noProof/>
          <w:sz w:val="22"/>
        </w:rPr>
        <w:t xml:space="preserve"> </w:t>
      </w:r>
      <w:r w:rsidRPr="00142B85">
        <w:rPr>
          <w:rFonts w:ascii="Arial" w:hAnsi="Arial" w:cs="Arial"/>
          <w:b/>
          <w:bCs/>
          <w:noProof/>
          <w:sz w:val="22"/>
        </w:rPr>
        <w:t>21,</w:t>
      </w:r>
      <w:r w:rsidRPr="00142B85">
        <w:rPr>
          <w:rFonts w:ascii="Arial" w:hAnsi="Arial" w:cs="Arial"/>
          <w:noProof/>
          <w:sz w:val="22"/>
        </w:rPr>
        <w:t xml:space="preserve"> 1141–1151 (2000).</w:t>
      </w:r>
    </w:p>
    <w:p w14:paraId="00302E3F"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28.</w:t>
      </w:r>
      <w:r w:rsidRPr="00142B85">
        <w:rPr>
          <w:rFonts w:ascii="Arial" w:hAnsi="Arial" w:cs="Arial"/>
          <w:noProof/>
          <w:sz w:val="22"/>
        </w:rPr>
        <w:tab/>
        <w:t xml:space="preserve">Mackenbach, J. P. </w:t>
      </w:r>
      <w:r w:rsidRPr="00142B85">
        <w:rPr>
          <w:rFonts w:ascii="Arial" w:hAnsi="Arial" w:cs="Arial"/>
          <w:i/>
          <w:iCs/>
          <w:noProof/>
          <w:sz w:val="22"/>
        </w:rPr>
        <w:t>et al.</w:t>
      </w:r>
      <w:r w:rsidRPr="00142B85">
        <w:rPr>
          <w:rFonts w:ascii="Arial" w:hAnsi="Arial" w:cs="Arial"/>
          <w:noProof/>
          <w:sz w:val="22"/>
        </w:rPr>
        <w:t xml:space="preserve"> Socioeconomic Inequalities in Health in 22 European Countries. </w:t>
      </w:r>
      <w:r w:rsidRPr="00142B85">
        <w:rPr>
          <w:rFonts w:ascii="Arial" w:hAnsi="Arial" w:cs="Arial"/>
          <w:i/>
          <w:iCs/>
          <w:noProof/>
          <w:sz w:val="22"/>
        </w:rPr>
        <w:t>N. Engl. J. Med.</w:t>
      </w:r>
      <w:r w:rsidRPr="00142B85">
        <w:rPr>
          <w:rFonts w:ascii="Arial" w:hAnsi="Arial" w:cs="Arial"/>
          <w:noProof/>
          <w:sz w:val="22"/>
        </w:rPr>
        <w:t xml:space="preserve"> </w:t>
      </w:r>
      <w:r w:rsidRPr="00142B85">
        <w:rPr>
          <w:rFonts w:ascii="Arial" w:hAnsi="Arial" w:cs="Arial"/>
          <w:b/>
          <w:bCs/>
          <w:noProof/>
          <w:sz w:val="22"/>
        </w:rPr>
        <w:t>358,</w:t>
      </w:r>
      <w:r w:rsidRPr="00142B85">
        <w:rPr>
          <w:rFonts w:ascii="Arial" w:hAnsi="Arial" w:cs="Arial"/>
          <w:noProof/>
          <w:sz w:val="22"/>
        </w:rPr>
        <w:t xml:space="preserve"> 2468–2481 (2008).</w:t>
      </w:r>
    </w:p>
    <w:p w14:paraId="536ADD35"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29.</w:t>
      </w:r>
      <w:r w:rsidRPr="00142B85">
        <w:rPr>
          <w:rFonts w:ascii="Arial" w:hAnsi="Arial" w:cs="Arial"/>
          <w:noProof/>
          <w:sz w:val="22"/>
        </w:rPr>
        <w:tab/>
        <w:t xml:space="preserve">Kaplan, G. A. &amp; Keil, J. E. Socioeconomic factors and cardiovascular disease: a review of the literature. </w:t>
      </w:r>
      <w:r w:rsidRPr="00142B85">
        <w:rPr>
          <w:rFonts w:ascii="Arial" w:hAnsi="Arial" w:cs="Arial"/>
          <w:i/>
          <w:iCs/>
          <w:noProof/>
          <w:sz w:val="22"/>
        </w:rPr>
        <w:t>Circulation</w:t>
      </w:r>
      <w:r w:rsidRPr="00142B85">
        <w:rPr>
          <w:rFonts w:ascii="Arial" w:hAnsi="Arial" w:cs="Arial"/>
          <w:noProof/>
          <w:sz w:val="22"/>
        </w:rPr>
        <w:t xml:space="preserve"> </w:t>
      </w:r>
      <w:r w:rsidRPr="00142B85">
        <w:rPr>
          <w:rFonts w:ascii="Arial" w:hAnsi="Arial" w:cs="Arial"/>
          <w:b/>
          <w:bCs/>
          <w:noProof/>
          <w:sz w:val="22"/>
        </w:rPr>
        <w:t>88,</w:t>
      </w:r>
      <w:r w:rsidRPr="00142B85">
        <w:rPr>
          <w:rFonts w:ascii="Arial" w:hAnsi="Arial" w:cs="Arial"/>
          <w:noProof/>
          <w:sz w:val="22"/>
        </w:rPr>
        <w:t xml:space="preserve"> 1973–1998 (1993).</w:t>
      </w:r>
    </w:p>
    <w:p w14:paraId="45B52E8B" w14:textId="77777777" w:rsidR="00142B85" w:rsidRPr="00142B85" w:rsidRDefault="00142B85" w:rsidP="00142B85">
      <w:pPr>
        <w:widowControl w:val="0"/>
        <w:autoSpaceDE w:val="0"/>
        <w:autoSpaceDN w:val="0"/>
        <w:adjustRightInd w:val="0"/>
        <w:spacing w:after="240"/>
        <w:ind w:left="640" w:hanging="640"/>
        <w:rPr>
          <w:rFonts w:ascii="Arial" w:hAnsi="Arial" w:cs="Arial"/>
          <w:noProof/>
          <w:sz w:val="22"/>
        </w:rPr>
      </w:pPr>
      <w:r w:rsidRPr="00142B85">
        <w:rPr>
          <w:rFonts w:ascii="Arial" w:hAnsi="Arial" w:cs="Arial"/>
          <w:noProof/>
          <w:sz w:val="22"/>
        </w:rPr>
        <w:t>30.</w:t>
      </w:r>
      <w:r w:rsidRPr="00142B85">
        <w:rPr>
          <w:rFonts w:ascii="Arial" w:hAnsi="Arial" w:cs="Arial"/>
          <w:noProof/>
          <w:sz w:val="22"/>
        </w:rPr>
        <w:tab/>
        <w:t xml:space="preserve">Tang, K. L., Rashid, R., Godley, J. &amp; Ghali, W. A. Association between subjective social status and cardiovascular disease and cardiovascular risk factors: a systematic review and meta-analysis. </w:t>
      </w:r>
      <w:r w:rsidRPr="00142B85">
        <w:rPr>
          <w:rFonts w:ascii="Arial" w:hAnsi="Arial" w:cs="Arial"/>
          <w:i/>
          <w:iCs/>
          <w:noProof/>
          <w:sz w:val="22"/>
        </w:rPr>
        <w:t>BMJ Open</w:t>
      </w:r>
      <w:r w:rsidRPr="00142B85">
        <w:rPr>
          <w:rFonts w:ascii="Arial" w:hAnsi="Arial" w:cs="Arial"/>
          <w:noProof/>
          <w:sz w:val="22"/>
        </w:rPr>
        <w:t xml:space="preserve"> </w:t>
      </w:r>
      <w:r w:rsidRPr="00142B85">
        <w:rPr>
          <w:rFonts w:ascii="Arial" w:hAnsi="Arial" w:cs="Arial"/>
          <w:b/>
          <w:bCs/>
          <w:noProof/>
          <w:sz w:val="22"/>
        </w:rPr>
        <w:t>6,</w:t>
      </w:r>
      <w:r w:rsidRPr="00142B85">
        <w:rPr>
          <w:rFonts w:ascii="Arial" w:hAnsi="Arial" w:cs="Arial"/>
          <w:noProof/>
          <w:sz w:val="22"/>
        </w:rPr>
        <w:t xml:space="preserve"> e010137 (2016).</w:t>
      </w:r>
    </w:p>
    <w:p w14:paraId="5220DAB0" w14:textId="77777777" w:rsidR="001E5820" w:rsidRPr="00B35BA4" w:rsidRDefault="00B60005" w:rsidP="00B35BA4">
      <w:pPr>
        <w:spacing w:after="240" w:line="276" w:lineRule="auto"/>
        <w:rPr>
          <w:rFonts w:ascii="Arial" w:hAnsi="Arial" w:cs="Arial"/>
          <w:b/>
          <w:sz w:val="22"/>
          <w:szCs w:val="22"/>
        </w:rPr>
      </w:pPr>
      <w:r w:rsidRPr="00B35BA4">
        <w:rPr>
          <w:rFonts w:ascii="Arial" w:hAnsi="Arial" w:cs="Arial"/>
          <w:b/>
          <w:sz w:val="22"/>
          <w:szCs w:val="22"/>
        </w:rPr>
        <w:fldChar w:fldCharType="end"/>
      </w:r>
      <w:r w:rsidR="001E5820" w:rsidRPr="00B35BA4">
        <w:rPr>
          <w:rFonts w:ascii="Arial" w:hAnsi="Arial" w:cs="Arial"/>
          <w:b/>
          <w:sz w:val="22"/>
          <w:szCs w:val="22"/>
        </w:rPr>
        <w:br w:type="page"/>
      </w:r>
    </w:p>
    <w:p w14:paraId="5172724C" w14:textId="77777777" w:rsidR="00614871" w:rsidRPr="00B35BA4" w:rsidRDefault="00614871" w:rsidP="00B35BA4">
      <w:pPr>
        <w:spacing w:after="240" w:line="276" w:lineRule="auto"/>
        <w:rPr>
          <w:rFonts w:ascii="Arial" w:hAnsi="Arial" w:cs="Arial"/>
          <w:b/>
          <w:sz w:val="22"/>
          <w:szCs w:val="22"/>
        </w:rPr>
      </w:pPr>
      <w:r w:rsidRPr="00B35BA4">
        <w:rPr>
          <w:rFonts w:ascii="Arial" w:hAnsi="Arial" w:cs="Arial"/>
          <w:b/>
          <w:sz w:val="22"/>
          <w:szCs w:val="22"/>
        </w:rPr>
        <w:lastRenderedPageBreak/>
        <w:t>Figure legends</w:t>
      </w:r>
    </w:p>
    <w:p w14:paraId="2E97A32E" w14:textId="77777777" w:rsidR="001E5820" w:rsidRPr="00B35BA4" w:rsidRDefault="00CE0CC2" w:rsidP="00B35BA4">
      <w:pPr>
        <w:spacing w:after="240" w:line="276" w:lineRule="auto"/>
        <w:rPr>
          <w:rFonts w:ascii="Arial" w:hAnsi="Arial" w:cs="Arial"/>
          <w:sz w:val="22"/>
          <w:szCs w:val="22"/>
        </w:rPr>
      </w:pPr>
      <w:r w:rsidRPr="00B35BA4">
        <w:rPr>
          <w:rFonts w:ascii="Arial" w:hAnsi="Arial" w:cs="Arial"/>
          <w:b/>
          <w:sz w:val="22"/>
          <w:szCs w:val="22"/>
        </w:rPr>
        <w:t xml:space="preserve">Figure </w:t>
      </w:r>
      <w:r w:rsidR="00B60005" w:rsidRPr="00B35BA4">
        <w:rPr>
          <w:rFonts w:ascii="Arial" w:hAnsi="Arial" w:cs="Arial"/>
          <w:b/>
          <w:sz w:val="22"/>
          <w:szCs w:val="22"/>
        </w:rPr>
        <w:t>1….</w:t>
      </w:r>
    </w:p>
    <w:p w14:paraId="0A5BDFD3" w14:textId="77777777" w:rsidR="0008765C" w:rsidRPr="00B35BA4" w:rsidRDefault="0008765C" w:rsidP="00B35BA4">
      <w:pPr>
        <w:spacing w:after="240" w:line="276" w:lineRule="auto"/>
        <w:rPr>
          <w:rFonts w:ascii="Arial" w:hAnsi="Arial" w:cs="Arial"/>
          <w:sz w:val="22"/>
          <w:szCs w:val="22"/>
        </w:rPr>
      </w:pPr>
      <w:r w:rsidRPr="00B35BA4">
        <w:rPr>
          <w:rFonts w:ascii="Arial" w:hAnsi="Arial" w:cs="Arial"/>
          <w:sz w:val="22"/>
          <w:szCs w:val="22"/>
        </w:rPr>
        <w:br w:type="page"/>
      </w:r>
    </w:p>
    <w:p w14:paraId="01A65967" w14:textId="77777777" w:rsidR="0008765C" w:rsidRPr="00B35BA4" w:rsidRDefault="0008765C" w:rsidP="00B35BA4">
      <w:pPr>
        <w:spacing w:after="240" w:line="276" w:lineRule="auto"/>
        <w:rPr>
          <w:rFonts w:ascii="Arial" w:hAnsi="Arial" w:cs="Arial"/>
          <w:b/>
          <w:sz w:val="22"/>
          <w:szCs w:val="22"/>
        </w:rPr>
      </w:pPr>
      <w:r w:rsidRPr="00B35BA4">
        <w:rPr>
          <w:rFonts w:ascii="Arial" w:hAnsi="Arial" w:cs="Arial"/>
          <w:b/>
          <w:sz w:val="22"/>
          <w:szCs w:val="22"/>
        </w:rPr>
        <w:lastRenderedPageBreak/>
        <w:t>Tables</w:t>
      </w:r>
    </w:p>
    <w:p w14:paraId="65C07D49" w14:textId="77777777" w:rsidR="00A920FF" w:rsidRPr="00B35BA4" w:rsidRDefault="0008765C" w:rsidP="00B35BA4">
      <w:pPr>
        <w:spacing w:after="240" w:line="276" w:lineRule="auto"/>
        <w:rPr>
          <w:rFonts w:ascii="Arial" w:hAnsi="Arial" w:cs="Arial"/>
          <w:sz w:val="22"/>
          <w:szCs w:val="22"/>
        </w:rPr>
      </w:pPr>
      <w:r w:rsidRPr="00B35BA4">
        <w:rPr>
          <w:rFonts w:ascii="Arial" w:hAnsi="Arial" w:cs="Arial"/>
          <w:sz w:val="22"/>
          <w:szCs w:val="22"/>
        </w:rPr>
        <w:t>[</w:t>
      </w:r>
      <w:r w:rsidR="00185A20" w:rsidRPr="00B35BA4">
        <w:rPr>
          <w:rFonts w:ascii="Arial" w:hAnsi="Arial" w:cs="Arial"/>
          <w:sz w:val="22"/>
          <w:szCs w:val="22"/>
        </w:rPr>
        <w:t>double-spaced</w:t>
      </w:r>
      <w:r w:rsidRPr="00B35BA4">
        <w:rPr>
          <w:rFonts w:ascii="Arial" w:hAnsi="Arial" w:cs="Arial"/>
          <w:sz w:val="22"/>
          <w:szCs w:val="22"/>
        </w:rPr>
        <w:t>]</w:t>
      </w:r>
    </w:p>
    <w:sectPr w:rsidR="00A920FF" w:rsidRPr="00B35BA4" w:rsidSect="0068550F">
      <w:footerReference w:type="even" r:id="rId11"/>
      <w:footerReference w:type="default" r:id="rId12"/>
      <w:pgSz w:w="11900" w:h="16840"/>
      <w:pgMar w:top="1440" w:right="1797" w:bottom="1440" w:left="179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264AE607" w14:textId="734243CB" w:rsidR="000A40D8" w:rsidRDefault="000A40D8">
      <w:pPr>
        <w:pStyle w:val="CommentText"/>
      </w:pPr>
      <w:r>
        <w:rPr>
          <w:rStyle w:val="CommentReference"/>
        </w:rPr>
        <w:annotationRef/>
      </w:r>
      <w:r>
        <w:t>Insert number</w:t>
      </w:r>
    </w:p>
  </w:comment>
  <w:comment w:id="1" w:author="Author" w:initials="A">
    <w:p w14:paraId="41DD23C1" w14:textId="7D15AEC1" w:rsidR="000A40D8" w:rsidRDefault="000A40D8">
      <w:pPr>
        <w:pStyle w:val="CommentText"/>
      </w:pPr>
      <w:r>
        <w:rPr>
          <w:rStyle w:val="CommentReference"/>
        </w:rPr>
        <w:annotationRef/>
      </w:r>
      <w:r>
        <w:t xml:space="preserve">Insert number </w:t>
      </w:r>
    </w:p>
  </w:comment>
  <w:comment w:id="2" w:author="Author" w:initials="A">
    <w:p w14:paraId="3C22822E" w14:textId="7657EF3E" w:rsidR="000A40D8" w:rsidRDefault="000A40D8">
      <w:pPr>
        <w:pStyle w:val="CommentText"/>
      </w:pPr>
      <w:r>
        <w:rPr>
          <w:rStyle w:val="CommentReference"/>
        </w:rPr>
        <w:annotationRef/>
      </w:r>
      <w:r>
        <w:t xml:space="preserve">Sarah – could you register this study at clinical trials.gov? </w:t>
      </w:r>
    </w:p>
  </w:comment>
  <w:comment w:id="3" w:author="Author" w:initials="A">
    <w:p w14:paraId="3E8BEC16" w14:textId="5861C627" w:rsidR="000A40D8" w:rsidRDefault="000A40D8">
      <w:pPr>
        <w:pStyle w:val="CommentText"/>
      </w:pPr>
      <w:r>
        <w:rPr>
          <w:rStyle w:val="CommentReference"/>
        </w:rPr>
        <w:annotationRef/>
      </w:r>
      <w:r>
        <w:t>I assume you mean for this</w:t>
      </w:r>
      <w:r w:rsidR="00D37AE0">
        <w:t xml:space="preserve"> number </w:t>
      </w:r>
      <w:r>
        <w:t xml:space="preserve">to be inserted? </w:t>
      </w:r>
    </w:p>
  </w:comment>
  <w:comment w:id="4" w:author="Author" w:initials="A">
    <w:p w14:paraId="084CBAD6" w14:textId="20007F67" w:rsidR="00D37AE0" w:rsidRDefault="00D37AE0">
      <w:pPr>
        <w:pStyle w:val="CommentText"/>
      </w:pPr>
      <w:r>
        <w:rPr>
          <w:rStyle w:val="CommentReference"/>
        </w:rPr>
        <w:annotationRef/>
      </w:r>
      <w:r>
        <w:t xml:space="preserve">Sarah – this was reworded, please check that the figures of 40% and 28% are still correct with this new sentence structure. </w:t>
      </w:r>
    </w:p>
  </w:comment>
  <w:comment w:id="5" w:author="Author" w:initials="A">
    <w:p w14:paraId="356F5B4E" w14:textId="22DE55A6" w:rsidR="000A40D8" w:rsidRDefault="000A40D8">
      <w:pPr>
        <w:pStyle w:val="CommentText"/>
      </w:pPr>
      <w:r>
        <w:rPr>
          <w:rStyle w:val="CommentReference"/>
        </w:rPr>
        <w:annotationRef/>
      </w:r>
      <w:r>
        <w:t xml:space="preserve">Move to discussion. </w:t>
      </w:r>
    </w:p>
  </w:comment>
  <w:comment w:id="7" w:author="Author" w:initials="A">
    <w:p w14:paraId="3CE85FBC" w14:textId="5116D986" w:rsidR="000A40D8" w:rsidRDefault="000A40D8">
      <w:pPr>
        <w:pStyle w:val="CommentText"/>
      </w:pPr>
      <w:r>
        <w:rPr>
          <w:rStyle w:val="CommentReference"/>
        </w:rPr>
        <w:annotationRef/>
      </w:r>
      <w:r>
        <w:t xml:space="preserve">I think this is what you used, but please check and update as appropriate. </w:t>
      </w:r>
    </w:p>
  </w:comment>
  <w:comment w:id="8" w:author="Author" w:initials="A">
    <w:p w14:paraId="79336E84" w14:textId="61C71CF4" w:rsidR="000A40D8" w:rsidRDefault="000A40D8">
      <w:pPr>
        <w:pStyle w:val="CommentText"/>
      </w:pPr>
      <w:r>
        <w:rPr>
          <w:rStyle w:val="CommentReference"/>
        </w:rPr>
        <w:annotationRef/>
      </w:r>
      <w:r>
        <w:t>I think we should use all years – to discuss Mark</w:t>
      </w:r>
    </w:p>
  </w:comment>
  <w:comment w:id="9" w:author="Author" w:initials="A">
    <w:p w14:paraId="609BE04B" w14:textId="77777777" w:rsidR="000A40D8" w:rsidRDefault="000A40D8" w:rsidP="003A77DE">
      <w:r>
        <w:rPr>
          <w:rStyle w:val="CommentReference"/>
        </w:rPr>
        <w:annotationRef/>
      </w:r>
    </w:p>
    <w:p w14:paraId="56F8902F" w14:textId="77777777" w:rsidR="000A40D8" w:rsidRDefault="000A40D8" w:rsidP="003A77DE">
      <w:r>
        <w:t>Something like – be see JAMA and BMJ Open (Dondo TB)</w:t>
      </w:r>
    </w:p>
    <w:p w14:paraId="18C04D58" w14:textId="77777777" w:rsidR="000A40D8" w:rsidRDefault="000A40D8" w:rsidP="003A77DE"/>
    <w:p w14:paraId="260FB2F5" w14:textId="3543D0BD" w:rsidR="000A40D8" w:rsidRDefault="000A40D8" w:rsidP="00D37AE0">
      <w:r>
        <w:t>We included all acute hospital units providing care for patients with acute myocardial infarction in Sweden (n=87) and in England and Wales (n=242). Eligible patients (119 786 patients in Sweden and 391 077 patients in the UK) were aged at least 30 years and admitted between 1 January 2004 and 31 December 2010. The diagnosis of acute myocardial infarction was based on guidelines from the European Society of Cardiology, American College of Cardiology, and American Heart Association.</w:t>
      </w:r>
      <w:hyperlink w:anchor="ref-15" w:history="1">
        <w:r>
          <w:rPr>
            <w:rStyle w:val="Hyperlink"/>
          </w:rPr>
          <w:t>15</w:t>
        </w:r>
      </w:hyperlink>
      <w:r>
        <w:t xml:space="preserve"> For multiple admissions of the same patient, we used the earliest record. Details of data validation,</w:t>
      </w:r>
      <w:hyperlink w:anchor="ref-12" w:history="1">
        <w:r>
          <w:rPr>
            <w:rStyle w:val="Hyperlink"/>
          </w:rPr>
          <w:t>12</w:t>
        </w:r>
      </w:hyperlink>
      <w:r>
        <w:t xml:space="preserve"> </w:t>
      </w:r>
      <w:hyperlink w:anchor="ref-13" w:history="1">
        <w:r>
          <w:rPr>
            <w:rStyle w:val="Hyperlink"/>
          </w:rPr>
          <w:t>13</w:t>
        </w:r>
      </w:hyperlink>
      <w:r>
        <w:t xml:space="preserve"> patient population, data quality and completeness, and comparability of variable definitions regarding acute myocardial infarction diagnosis, patient case mix, evidence based hospital treatment strategies, and discharge drug variables in SWEDEHEART/RIKS-HIA and MINAP were described in the previous study.</w:t>
      </w:r>
      <w:hyperlink w:anchor="ref-14" w:history="1">
        <w:r>
          <w:rPr>
            <w:rStyle w:val="Hyperlink"/>
          </w:rPr>
          <w:t>14</w:t>
        </w:r>
      </w:hyperlink>
      <w:r>
        <w:t xml:space="preserve"> </w:t>
      </w:r>
    </w:p>
  </w:comment>
  <w:comment w:id="10" w:author="Author" w:initials="A">
    <w:p w14:paraId="2B7C0992" w14:textId="4928966A" w:rsidR="000A40D8" w:rsidRDefault="000A40D8">
      <w:pPr>
        <w:pStyle w:val="CommentText"/>
      </w:pPr>
      <w:r>
        <w:rPr>
          <w:rStyle w:val="CommentReference"/>
        </w:rPr>
        <w:annotationRef/>
      </w:r>
      <w:r>
        <w:t xml:space="preserve">Ref: </w:t>
      </w:r>
      <w:r>
        <w:rPr>
          <w:rFonts w:ascii="Arial" w:hAnsi="Arial" w:cs="Arial"/>
          <w:color w:val="222222"/>
          <w:shd w:val="clear" w:color="auto" w:fill="FFFFFF"/>
        </w:rPr>
        <w:t>Herrett E, Smeeth L, Walker L, Weston C, MINAP Academic Group. The Myocardial Ischaemia National Audit Project (MINAP). Heart (British Cardiac Society). 2010;96(16):1264-7.</w:t>
      </w:r>
    </w:p>
  </w:comment>
  <w:comment w:id="11" w:author="Author" w:initials="A">
    <w:p w14:paraId="1F789DC9" w14:textId="4B347407" w:rsidR="000A40D8" w:rsidRDefault="000A40D8">
      <w:pPr>
        <w:pStyle w:val="CommentText"/>
      </w:pPr>
      <w:r>
        <w:rPr>
          <w:rStyle w:val="CommentReference"/>
        </w:rPr>
        <w:annotationRef/>
      </w:r>
      <w:r>
        <w:t xml:space="preserve">This isn’t clear – do you mean you study the data as calendar year groups? </w:t>
      </w:r>
    </w:p>
  </w:comment>
  <w:comment w:id="12" w:author="Author" w:initials="A">
    <w:p w14:paraId="5B017922" w14:textId="70A0EF4A" w:rsidR="000A40D8" w:rsidRDefault="000A40D8">
      <w:pPr>
        <w:pStyle w:val="CommentText"/>
      </w:pPr>
      <w:r>
        <w:rPr>
          <w:rStyle w:val="CommentReference"/>
        </w:rPr>
        <w:annotationRef/>
      </w:r>
      <w:r>
        <w:t xml:space="preserve">Move to discussion. </w:t>
      </w:r>
    </w:p>
  </w:comment>
  <w:comment w:id="13" w:author="Author" w:initials="A">
    <w:p w14:paraId="7593C994" w14:textId="77777777" w:rsidR="000A40D8" w:rsidRDefault="000A40D8" w:rsidP="000A40D8">
      <w:pPr>
        <w:pStyle w:val="CommentText"/>
      </w:pPr>
      <w:r>
        <w:rPr>
          <w:rStyle w:val="CommentReference"/>
        </w:rPr>
        <w:annotationRef/>
      </w:r>
      <w:r>
        <w:t xml:space="preserve">Need to adjust for all the other confounders – smoking , diabetes, hypertension, lipids, age, sex, at the MSOA level using data from PHE and Census – otherwise will be a major limitation of the study. </w:t>
      </w:r>
    </w:p>
    <w:p w14:paraId="41A917B2" w14:textId="77777777" w:rsidR="000A40D8" w:rsidRDefault="000A40D8" w:rsidP="000A40D8">
      <w:pPr>
        <w:pStyle w:val="CommentText"/>
      </w:pPr>
    </w:p>
    <w:p w14:paraId="0EFED4EB" w14:textId="77777777" w:rsidR="000A40D8" w:rsidRDefault="000A40D8" w:rsidP="000A40D8">
      <w:pPr>
        <w:pStyle w:val="CommentText"/>
      </w:pPr>
      <w:r>
        <w:t>The models will need to be bult incrementally using the case mises data additively and in each permutations of addition with all the models output being available in the supplement t – see how Marlous did this for her JAMA paper</w:t>
      </w:r>
    </w:p>
    <w:p w14:paraId="613AF943" w14:textId="77777777" w:rsidR="000A40D8" w:rsidRDefault="000A40D8" w:rsidP="000A40D8">
      <w:pPr>
        <w:pStyle w:val="CommentText"/>
      </w:pPr>
    </w:p>
    <w:p w14:paraId="2E795A87" w14:textId="77777777" w:rsidR="000A40D8" w:rsidRDefault="000A40D8" w:rsidP="000A40D8">
      <w:pPr>
        <w:pStyle w:val="CommentText"/>
      </w:pPr>
      <w:r>
        <w:t>As a separate model also incorporate year – to ajuste for temporal effects, then run the models by separate year categories</w:t>
      </w:r>
    </w:p>
    <w:p w14:paraId="0092C90F" w14:textId="77777777" w:rsidR="000A40D8" w:rsidRDefault="000A40D8" w:rsidP="000A40D8">
      <w:pPr>
        <w:pStyle w:val="CommentText"/>
      </w:pPr>
    </w:p>
    <w:p w14:paraId="1A37FA07" w14:textId="77777777" w:rsidR="000A40D8" w:rsidRDefault="000A40D8" w:rsidP="000A40D8">
      <w:pPr>
        <w:pStyle w:val="CommentText"/>
      </w:pPr>
      <w:r>
        <w:t xml:space="preserve">Then run models for </w:t>
      </w:r>
    </w:p>
    <w:p w14:paraId="41A4C61F" w14:textId="695178CA" w:rsidR="000A40D8" w:rsidRDefault="000A40D8">
      <w:pPr>
        <w:pStyle w:val="CommentText"/>
      </w:pPr>
    </w:p>
  </w:comment>
  <w:comment w:id="14" w:author="Author" w:initials="A">
    <w:p w14:paraId="4C556BB6" w14:textId="2BE1E249" w:rsidR="000A40D8" w:rsidRDefault="000A40D8">
      <w:pPr>
        <w:pStyle w:val="CommentText"/>
      </w:pPr>
      <w:r>
        <w:rPr>
          <w:rStyle w:val="CommentReference"/>
        </w:rPr>
        <w:annotationRef/>
      </w:r>
      <w:r>
        <w:t>Please check that my interpretation of this is correct? I am not familiar with spatial models.</w:t>
      </w:r>
    </w:p>
  </w:comment>
  <w:comment w:id="15" w:author="Author" w:initials="A">
    <w:p w14:paraId="4CE71565" w14:textId="6AC20BC3" w:rsidR="000A40D8" w:rsidRDefault="000A40D8">
      <w:pPr>
        <w:pStyle w:val="CommentText"/>
      </w:pPr>
      <w:r>
        <w:rPr>
          <w:rStyle w:val="CommentReference"/>
        </w:rPr>
        <w:annotationRef/>
      </w:r>
      <w:r>
        <w:t>Mark – please check</w:t>
      </w:r>
    </w:p>
  </w:comment>
  <w:comment w:id="16" w:author="Author" w:initials="A">
    <w:p w14:paraId="4813673F" w14:textId="3DC6F037" w:rsidR="007E6855" w:rsidRDefault="007E6855">
      <w:pPr>
        <w:pStyle w:val="CommentText"/>
      </w:pPr>
      <w:r>
        <w:rPr>
          <w:rStyle w:val="CommentReference"/>
        </w:rPr>
        <w:annotationRef/>
      </w:r>
      <w:r>
        <w:t xml:space="preserve">Please remove tables and figures from the text, either put all at the end of the document, or attach in a separate document. </w:t>
      </w:r>
    </w:p>
  </w:comment>
  <w:comment w:id="18" w:author="Author" w:initials="A">
    <w:p w14:paraId="2D80C55B" w14:textId="001E5D72" w:rsidR="000A40D8" w:rsidRDefault="000A40D8" w:rsidP="004C3D40">
      <w:pPr>
        <w:pStyle w:val="CommentText"/>
      </w:pPr>
      <w:r>
        <w:rPr>
          <w:rStyle w:val="CommentReference"/>
        </w:rPr>
        <w:annotationRef/>
      </w:r>
      <w:r>
        <w:t xml:space="preserve">In the intro you mention PHE to Census associations, then PHE to MINAP associations – need to model this - ? Structure equaltion models </w:t>
      </w:r>
    </w:p>
  </w:comment>
  <w:comment w:id="19" w:author="Author" w:initials="A">
    <w:p w14:paraId="2627203B" w14:textId="77777777" w:rsidR="000A40D8" w:rsidRDefault="000A40D8">
      <w:pPr>
        <w:pStyle w:val="CommentText"/>
      </w:pPr>
      <w:r>
        <w:rPr>
          <w:rStyle w:val="CommentReference"/>
        </w:rPr>
        <w:annotationRef/>
      </w:r>
      <w:r>
        <w:t>Alos an important finding</w:t>
      </w:r>
    </w:p>
    <w:p w14:paraId="460C4DD3" w14:textId="77777777" w:rsidR="000A40D8" w:rsidRDefault="000A40D8">
      <w:pPr>
        <w:pStyle w:val="CommentText"/>
      </w:pPr>
      <w:r>
        <w:t>Highlight in discussion – waling different form fitness of cycling – need refs</w:t>
      </w:r>
    </w:p>
    <w:p w14:paraId="6112820C" w14:textId="77777777" w:rsidR="000A40D8" w:rsidRDefault="000A40D8">
      <w:pPr>
        <w:pStyle w:val="CommentText"/>
      </w:pPr>
    </w:p>
    <w:p w14:paraId="1E1403DE" w14:textId="77777777" w:rsidR="000A40D8" w:rsidRDefault="000A40D8">
      <w:pPr>
        <w:pStyle w:val="CommentText"/>
      </w:pPr>
      <w:r>
        <w:t>Need more results re the associations between AT and MI</w:t>
      </w:r>
    </w:p>
    <w:p w14:paraId="00E518A5" w14:textId="77777777" w:rsidR="000A40D8" w:rsidRDefault="000A40D8">
      <w:pPr>
        <w:pStyle w:val="CommentText"/>
      </w:pPr>
    </w:p>
  </w:comment>
  <w:comment w:id="20" w:author="Author" w:initials="A">
    <w:p w14:paraId="43A6951D" w14:textId="77777777" w:rsidR="000A40D8" w:rsidRDefault="000A40D8" w:rsidP="00BC1732">
      <w:pPr>
        <w:pStyle w:val="CommentText"/>
      </w:pPr>
      <w:r>
        <w:rPr>
          <w:rStyle w:val="CommentReference"/>
        </w:rPr>
        <w:annotationRef/>
      </w:r>
      <w:r>
        <w:t>Put se a dn age in the model</w:t>
      </w:r>
    </w:p>
    <w:p w14:paraId="68B35C83" w14:textId="77777777" w:rsidR="000A40D8" w:rsidRDefault="000A40D8" w:rsidP="00BC1732">
      <w:pPr>
        <w:pStyle w:val="CommentText"/>
      </w:pPr>
    </w:p>
    <w:p w14:paraId="43F10BC5" w14:textId="77777777" w:rsidR="000A40D8" w:rsidRDefault="000A40D8" w:rsidP="00BC1732">
      <w:pPr>
        <w:pStyle w:val="CommentText"/>
      </w:pPr>
      <w:r>
        <w:t>The strat by sex is a sub analyses – and need to be stated in the methods and aims – to see if effects were evidence in men and women</w:t>
      </w:r>
    </w:p>
  </w:comment>
  <w:comment w:id="22" w:author="Author" w:initials="A">
    <w:p w14:paraId="61C056B8" w14:textId="13163D31" w:rsidR="007E6855" w:rsidRDefault="007E6855">
      <w:pPr>
        <w:pStyle w:val="CommentText"/>
      </w:pPr>
      <w:r>
        <w:rPr>
          <w:rStyle w:val="CommentReference"/>
        </w:rPr>
        <w:annotationRef/>
      </w:r>
      <w:r>
        <w:t>We won’t be able to share the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4AE607" w15:done="0"/>
  <w15:commentEx w15:paraId="41DD23C1" w15:done="0"/>
  <w15:commentEx w15:paraId="3C22822E" w15:done="0"/>
  <w15:commentEx w15:paraId="3E8BEC16" w15:done="0"/>
  <w15:commentEx w15:paraId="084CBAD6" w15:done="0"/>
  <w15:commentEx w15:paraId="356F5B4E" w15:done="0"/>
  <w15:commentEx w15:paraId="3CE85FBC" w15:done="0"/>
  <w15:commentEx w15:paraId="79336E84" w15:paraIdParent="3CE85FBC" w15:done="0"/>
  <w15:commentEx w15:paraId="260FB2F5" w15:done="0"/>
  <w15:commentEx w15:paraId="2B7C0992" w15:done="0"/>
  <w15:commentEx w15:paraId="1F789DC9" w15:done="0"/>
  <w15:commentEx w15:paraId="5B017922" w15:done="0"/>
  <w15:commentEx w15:paraId="41A4C61F" w15:done="0"/>
  <w15:commentEx w15:paraId="4C556BB6" w15:done="0"/>
  <w15:commentEx w15:paraId="4CE71565" w15:paraIdParent="4C556BB6" w15:done="0"/>
  <w15:commentEx w15:paraId="4813673F" w15:done="0"/>
  <w15:commentEx w15:paraId="2D80C55B" w15:done="0"/>
  <w15:commentEx w15:paraId="00E518A5" w15:done="0"/>
  <w15:commentEx w15:paraId="43F10BC5" w15:done="0"/>
  <w15:commentEx w15:paraId="61C056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C32E3" w14:textId="77777777" w:rsidR="00FE3BAD" w:rsidRDefault="00FE3BAD" w:rsidP="004D3E78">
      <w:r>
        <w:separator/>
      </w:r>
    </w:p>
  </w:endnote>
  <w:endnote w:type="continuationSeparator" w:id="0">
    <w:p w14:paraId="5B395A90" w14:textId="77777777" w:rsidR="00FE3BAD" w:rsidRDefault="00FE3BAD"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61B2" w14:textId="77777777" w:rsidR="000A40D8" w:rsidRDefault="000A40D8" w:rsidP="004D3E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DEBAA9" w14:textId="77777777" w:rsidR="000A40D8" w:rsidRDefault="000A40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C7B0F" w14:textId="0F93D36B" w:rsidR="000A40D8" w:rsidRDefault="000A40D8" w:rsidP="004D3E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3B99">
      <w:rPr>
        <w:rStyle w:val="PageNumber"/>
        <w:noProof/>
      </w:rPr>
      <w:t>6</w:t>
    </w:r>
    <w:r>
      <w:rPr>
        <w:rStyle w:val="PageNumber"/>
      </w:rPr>
      <w:fldChar w:fldCharType="end"/>
    </w:r>
  </w:p>
  <w:p w14:paraId="2769DD32" w14:textId="77777777" w:rsidR="000A40D8" w:rsidRDefault="000A40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EE78D" w14:textId="77777777" w:rsidR="00FE3BAD" w:rsidRDefault="00FE3BAD" w:rsidP="004D3E78">
      <w:r>
        <w:separator/>
      </w:r>
    </w:p>
  </w:footnote>
  <w:footnote w:type="continuationSeparator" w:id="0">
    <w:p w14:paraId="1A9B42D8" w14:textId="77777777" w:rsidR="00FE3BAD" w:rsidRDefault="00FE3BAD" w:rsidP="004D3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15A8"/>
    <w:multiLevelType w:val="hybridMultilevel"/>
    <w:tmpl w:val="55CE2EF2"/>
    <w:lvl w:ilvl="0" w:tplc="9D345BC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D1C99"/>
    <w:multiLevelType w:val="hybridMultilevel"/>
    <w:tmpl w:val="AF2A91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69253B"/>
    <w:multiLevelType w:val="hybridMultilevel"/>
    <w:tmpl w:val="1E0E60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7E06AC4"/>
    <w:multiLevelType w:val="hybridMultilevel"/>
    <w:tmpl w:val="4F8E5730"/>
    <w:lvl w:ilvl="0" w:tplc="A5A663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957A1"/>
    <w:multiLevelType w:val="hybridMultilevel"/>
    <w:tmpl w:val="2DCA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B5439"/>
    <w:multiLevelType w:val="hybridMultilevel"/>
    <w:tmpl w:val="8CF28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8&lt;/item&gt;&lt;/record-ids&gt;&lt;/item&gt;&lt;/Libraries&gt;"/>
  </w:docVars>
  <w:rsids>
    <w:rsidRoot w:val="00182DE4"/>
    <w:rsid w:val="00016655"/>
    <w:rsid w:val="00031910"/>
    <w:rsid w:val="00034847"/>
    <w:rsid w:val="000356A2"/>
    <w:rsid w:val="00060556"/>
    <w:rsid w:val="00066332"/>
    <w:rsid w:val="00074D5D"/>
    <w:rsid w:val="00081E16"/>
    <w:rsid w:val="0008765C"/>
    <w:rsid w:val="00096F0B"/>
    <w:rsid w:val="000A3A93"/>
    <w:rsid w:val="000A40D8"/>
    <w:rsid w:val="000D4D7A"/>
    <w:rsid w:val="000D5835"/>
    <w:rsid w:val="000E091C"/>
    <w:rsid w:val="00105D93"/>
    <w:rsid w:val="00106F8A"/>
    <w:rsid w:val="00114396"/>
    <w:rsid w:val="001233BB"/>
    <w:rsid w:val="00142B85"/>
    <w:rsid w:val="00182DE4"/>
    <w:rsid w:val="00185A20"/>
    <w:rsid w:val="001878FE"/>
    <w:rsid w:val="001C3602"/>
    <w:rsid w:val="001D21DF"/>
    <w:rsid w:val="001E5820"/>
    <w:rsid w:val="001F0BD8"/>
    <w:rsid w:val="00231E1D"/>
    <w:rsid w:val="002450FB"/>
    <w:rsid w:val="002456EB"/>
    <w:rsid w:val="002B5CBC"/>
    <w:rsid w:val="002B66E0"/>
    <w:rsid w:val="002B7E16"/>
    <w:rsid w:val="002C05C1"/>
    <w:rsid w:val="00307CA0"/>
    <w:rsid w:val="00314367"/>
    <w:rsid w:val="003376F7"/>
    <w:rsid w:val="003605D4"/>
    <w:rsid w:val="003851EA"/>
    <w:rsid w:val="003A77DE"/>
    <w:rsid w:val="003C1E59"/>
    <w:rsid w:val="003E3B79"/>
    <w:rsid w:val="003F0224"/>
    <w:rsid w:val="003F24FB"/>
    <w:rsid w:val="00440A0B"/>
    <w:rsid w:val="00470106"/>
    <w:rsid w:val="004C3D40"/>
    <w:rsid w:val="004D3E78"/>
    <w:rsid w:val="004D7666"/>
    <w:rsid w:val="004E3826"/>
    <w:rsid w:val="004F2C7D"/>
    <w:rsid w:val="005126A5"/>
    <w:rsid w:val="0051647E"/>
    <w:rsid w:val="005308B8"/>
    <w:rsid w:val="005466A5"/>
    <w:rsid w:val="00595616"/>
    <w:rsid w:val="005A0A50"/>
    <w:rsid w:val="005F0ACD"/>
    <w:rsid w:val="00614871"/>
    <w:rsid w:val="00635CFA"/>
    <w:rsid w:val="00661DAC"/>
    <w:rsid w:val="00671B85"/>
    <w:rsid w:val="00681200"/>
    <w:rsid w:val="0068550F"/>
    <w:rsid w:val="006A3477"/>
    <w:rsid w:val="006B19F2"/>
    <w:rsid w:val="006C2700"/>
    <w:rsid w:val="006D1E47"/>
    <w:rsid w:val="00734F6A"/>
    <w:rsid w:val="00740F41"/>
    <w:rsid w:val="00760F4A"/>
    <w:rsid w:val="00787AFF"/>
    <w:rsid w:val="007E08E8"/>
    <w:rsid w:val="007E6855"/>
    <w:rsid w:val="007E7C1A"/>
    <w:rsid w:val="007F689E"/>
    <w:rsid w:val="00811870"/>
    <w:rsid w:val="008171DE"/>
    <w:rsid w:val="00817BC5"/>
    <w:rsid w:val="00826FD1"/>
    <w:rsid w:val="008275F4"/>
    <w:rsid w:val="00830CE6"/>
    <w:rsid w:val="0084127C"/>
    <w:rsid w:val="008622D2"/>
    <w:rsid w:val="00876B5A"/>
    <w:rsid w:val="008923C1"/>
    <w:rsid w:val="008E1436"/>
    <w:rsid w:val="00902FE2"/>
    <w:rsid w:val="00945B1F"/>
    <w:rsid w:val="0096085A"/>
    <w:rsid w:val="00997E8E"/>
    <w:rsid w:val="009B5009"/>
    <w:rsid w:val="009C0B53"/>
    <w:rsid w:val="009F5005"/>
    <w:rsid w:val="00A05F17"/>
    <w:rsid w:val="00A11616"/>
    <w:rsid w:val="00A11C2C"/>
    <w:rsid w:val="00A52E18"/>
    <w:rsid w:val="00A55FEA"/>
    <w:rsid w:val="00A66F49"/>
    <w:rsid w:val="00A920FF"/>
    <w:rsid w:val="00AA39C2"/>
    <w:rsid w:val="00AD403A"/>
    <w:rsid w:val="00B0400D"/>
    <w:rsid w:val="00B35BA4"/>
    <w:rsid w:val="00B37E0C"/>
    <w:rsid w:val="00B60005"/>
    <w:rsid w:val="00B65A3F"/>
    <w:rsid w:val="00B83D62"/>
    <w:rsid w:val="00B94FB4"/>
    <w:rsid w:val="00BC1732"/>
    <w:rsid w:val="00C01006"/>
    <w:rsid w:val="00C10037"/>
    <w:rsid w:val="00C17154"/>
    <w:rsid w:val="00C472BF"/>
    <w:rsid w:val="00C71F64"/>
    <w:rsid w:val="00CA0308"/>
    <w:rsid w:val="00CB6E6F"/>
    <w:rsid w:val="00CC3B99"/>
    <w:rsid w:val="00CC75E6"/>
    <w:rsid w:val="00CE0CC2"/>
    <w:rsid w:val="00CE2E2D"/>
    <w:rsid w:val="00D02533"/>
    <w:rsid w:val="00D078FC"/>
    <w:rsid w:val="00D11BD2"/>
    <w:rsid w:val="00D13C05"/>
    <w:rsid w:val="00D37AE0"/>
    <w:rsid w:val="00D82F89"/>
    <w:rsid w:val="00D906E0"/>
    <w:rsid w:val="00DF18EC"/>
    <w:rsid w:val="00DF3561"/>
    <w:rsid w:val="00E34B8F"/>
    <w:rsid w:val="00E95A4F"/>
    <w:rsid w:val="00EA663F"/>
    <w:rsid w:val="00EB2D19"/>
    <w:rsid w:val="00EB5835"/>
    <w:rsid w:val="00ED303D"/>
    <w:rsid w:val="00EE2AF3"/>
    <w:rsid w:val="00F047EB"/>
    <w:rsid w:val="00F423EF"/>
    <w:rsid w:val="00F54913"/>
    <w:rsid w:val="00F67D09"/>
    <w:rsid w:val="00F83464"/>
    <w:rsid w:val="00FA381D"/>
    <w:rsid w:val="00FD0867"/>
    <w:rsid w:val="00FE3BA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9F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661DAC"/>
    <w:pPr>
      <w:jc w:val="center"/>
    </w:pPr>
    <w:rPr>
      <w:rFonts w:ascii="Times New Roman" w:hAnsi="Times New Roman" w:cs="Times New Roman"/>
      <w:lang w:val="en-US"/>
    </w:rPr>
  </w:style>
  <w:style w:type="paragraph" w:customStyle="1" w:styleId="EndNoteBibliography">
    <w:name w:val="EndNote Bibliography"/>
    <w:basedOn w:val="Normal"/>
    <w:rsid w:val="00661DAC"/>
    <w:pPr>
      <w:spacing w:line="480" w:lineRule="auto"/>
    </w:pPr>
    <w:rPr>
      <w:rFonts w:ascii="Times New Roman" w:hAnsi="Times New Roman" w:cs="Times New Roman"/>
      <w:lang w:val="en-US"/>
    </w:rPr>
  </w:style>
  <w:style w:type="character" w:styleId="Hyperlink">
    <w:name w:val="Hyperlink"/>
    <w:basedOn w:val="DefaultParagraphFont"/>
    <w:uiPriority w:val="99"/>
    <w:unhideWhenUsed/>
    <w:rsid w:val="00635CFA"/>
    <w:rPr>
      <w:color w:val="0000FF" w:themeColor="hyperlink"/>
      <w:u w:val="single"/>
    </w:rPr>
  </w:style>
  <w:style w:type="paragraph" w:styleId="Footer">
    <w:name w:val="footer"/>
    <w:basedOn w:val="Normal"/>
    <w:link w:val="FooterChar"/>
    <w:uiPriority w:val="99"/>
    <w:unhideWhenUsed/>
    <w:rsid w:val="004D3E78"/>
    <w:pPr>
      <w:tabs>
        <w:tab w:val="center" w:pos="4320"/>
        <w:tab w:val="right" w:pos="8640"/>
      </w:tabs>
    </w:pPr>
  </w:style>
  <w:style w:type="character" w:customStyle="1" w:styleId="FooterChar">
    <w:name w:val="Footer Char"/>
    <w:basedOn w:val="DefaultParagraphFont"/>
    <w:link w:val="Footer"/>
    <w:uiPriority w:val="99"/>
    <w:rsid w:val="004D3E78"/>
  </w:style>
  <w:style w:type="character" w:styleId="PageNumber">
    <w:name w:val="page number"/>
    <w:basedOn w:val="DefaultParagraphFont"/>
    <w:uiPriority w:val="99"/>
    <w:semiHidden/>
    <w:unhideWhenUsed/>
    <w:rsid w:val="004D3E78"/>
  </w:style>
  <w:style w:type="paragraph" w:styleId="Header">
    <w:name w:val="header"/>
    <w:basedOn w:val="Normal"/>
    <w:link w:val="HeaderChar"/>
    <w:uiPriority w:val="99"/>
    <w:unhideWhenUsed/>
    <w:rsid w:val="004D3E78"/>
    <w:pPr>
      <w:tabs>
        <w:tab w:val="center" w:pos="4320"/>
        <w:tab w:val="right" w:pos="8640"/>
      </w:tabs>
    </w:pPr>
  </w:style>
  <w:style w:type="character" w:customStyle="1" w:styleId="HeaderChar">
    <w:name w:val="Header Char"/>
    <w:basedOn w:val="DefaultParagraphFont"/>
    <w:link w:val="Header"/>
    <w:uiPriority w:val="99"/>
    <w:rsid w:val="004D3E78"/>
  </w:style>
  <w:style w:type="character" w:styleId="LineNumber">
    <w:name w:val="line number"/>
    <w:basedOn w:val="DefaultParagraphFont"/>
    <w:uiPriority w:val="99"/>
    <w:semiHidden/>
    <w:unhideWhenUsed/>
    <w:rsid w:val="0008765C"/>
  </w:style>
  <w:style w:type="paragraph" w:styleId="ListParagraph">
    <w:name w:val="List Paragraph"/>
    <w:basedOn w:val="Normal"/>
    <w:uiPriority w:val="34"/>
    <w:qFormat/>
    <w:rsid w:val="00671B85"/>
    <w:pPr>
      <w:ind w:left="720"/>
      <w:contextualSpacing/>
    </w:pPr>
  </w:style>
  <w:style w:type="paragraph" w:styleId="NormalWeb">
    <w:name w:val="Normal (Web)"/>
    <w:basedOn w:val="Normal"/>
    <w:uiPriority w:val="99"/>
    <w:unhideWhenUsed/>
    <w:rsid w:val="00DF18EC"/>
    <w:pPr>
      <w:spacing w:before="100" w:beforeAutospacing="1" w:after="100" w:afterAutospacing="1"/>
    </w:pPr>
    <w:rPr>
      <w:rFonts w:ascii="Times New Roman" w:eastAsiaTheme="minorHAnsi" w:hAnsi="Times New Roman" w:cs="Times New Roman"/>
      <w:color w:val="000000"/>
      <w:lang w:eastAsia="en-GB"/>
    </w:rPr>
  </w:style>
  <w:style w:type="character" w:styleId="CommentReference">
    <w:name w:val="annotation reference"/>
    <w:basedOn w:val="DefaultParagraphFont"/>
    <w:uiPriority w:val="99"/>
    <w:semiHidden/>
    <w:unhideWhenUsed/>
    <w:rsid w:val="007E7C1A"/>
    <w:rPr>
      <w:sz w:val="16"/>
      <w:szCs w:val="16"/>
    </w:rPr>
  </w:style>
  <w:style w:type="paragraph" w:styleId="CommentText">
    <w:name w:val="annotation text"/>
    <w:basedOn w:val="Normal"/>
    <w:link w:val="CommentTextChar"/>
    <w:uiPriority w:val="99"/>
    <w:semiHidden/>
    <w:unhideWhenUsed/>
    <w:rsid w:val="007E7C1A"/>
    <w:rPr>
      <w:sz w:val="20"/>
      <w:szCs w:val="20"/>
    </w:rPr>
  </w:style>
  <w:style w:type="character" w:customStyle="1" w:styleId="CommentTextChar">
    <w:name w:val="Comment Text Char"/>
    <w:basedOn w:val="DefaultParagraphFont"/>
    <w:link w:val="CommentText"/>
    <w:uiPriority w:val="99"/>
    <w:semiHidden/>
    <w:rsid w:val="007E7C1A"/>
    <w:rPr>
      <w:sz w:val="20"/>
      <w:szCs w:val="20"/>
    </w:rPr>
  </w:style>
  <w:style w:type="paragraph" w:styleId="CommentSubject">
    <w:name w:val="annotation subject"/>
    <w:basedOn w:val="CommentText"/>
    <w:next w:val="CommentText"/>
    <w:link w:val="CommentSubjectChar"/>
    <w:uiPriority w:val="99"/>
    <w:semiHidden/>
    <w:unhideWhenUsed/>
    <w:rsid w:val="007E7C1A"/>
    <w:rPr>
      <w:b/>
      <w:bCs/>
    </w:rPr>
  </w:style>
  <w:style w:type="character" w:customStyle="1" w:styleId="CommentSubjectChar">
    <w:name w:val="Comment Subject Char"/>
    <w:basedOn w:val="CommentTextChar"/>
    <w:link w:val="CommentSubject"/>
    <w:uiPriority w:val="99"/>
    <w:semiHidden/>
    <w:rsid w:val="007E7C1A"/>
    <w:rPr>
      <w:b/>
      <w:bCs/>
      <w:sz w:val="20"/>
      <w:szCs w:val="20"/>
    </w:rPr>
  </w:style>
  <w:style w:type="paragraph" w:styleId="BalloonText">
    <w:name w:val="Balloon Text"/>
    <w:basedOn w:val="Normal"/>
    <w:link w:val="BalloonTextChar"/>
    <w:uiPriority w:val="99"/>
    <w:semiHidden/>
    <w:unhideWhenUsed/>
    <w:rsid w:val="007E7C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C1A"/>
    <w:rPr>
      <w:rFonts w:ascii="Segoe UI" w:hAnsi="Segoe UI" w:cs="Segoe UI"/>
      <w:sz w:val="18"/>
      <w:szCs w:val="18"/>
    </w:rPr>
  </w:style>
  <w:style w:type="character" w:styleId="FollowedHyperlink">
    <w:name w:val="FollowedHyperlink"/>
    <w:basedOn w:val="DefaultParagraphFont"/>
    <w:uiPriority w:val="99"/>
    <w:semiHidden/>
    <w:unhideWhenUsed/>
    <w:rsid w:val="00826FD1"/>
    <w:rPr>
      <w:color w:val="800080" w:themeColor="followedHyperlink"/>
      <w:u w:val="single"/>
    </w:rPr>
  </w:style>
  <w:style w:type="character" w:customStyle="1" w:styleId="apple-converted-space">
    <w:name w:val="apple-converted-space"/>
    <w:basedOn w:val="DefaultParagraphFont"/>
    <w:rsid w:val="00FA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060">
      <w:bodyDiv w:val="1"/>
      <w:marLeft w:val="0"/>
      <w:marRight w:val="0"/>
      <w:marTop w:val="0"/>
      <w:marBottom w:val="0"/>
      <w:divBdr>
        <w:top w:val="none" w:sz="0" w:space="0" w:color="auto"/>
        <w:left w:val="none" w:sz="0" w:space="0" w:color="auto"/>
        <w:bottom w:val="none" w:sz="0" w:space="0" w:color="auto"/>
        <w:right w:val="none" w:sz="0" w:space="0" w:color="auto"/>
      </w:divBdr>
    </w:div>
    <w:div w:id="68697185">
      <w:bodyDiv w:val="1"/>
      <w:marLeft w:val="0"/>
      <w:marRight w:val="0"/>
      <w:marTop w:val="0"/>
      <w:marBottom w:val="0"/>
      <w:divBdr>
        <w:top w:val="none" w:sz="0" w:space="0" w:color="auto"/>
        <w:left w:val="none" w:sz="0" w:space="0" w:color="auto"/>
        <w:bottom w:val="none" w:sz="0" w:space="0" w:color="auto"/>
        <w:right w:val="none" w:sz="0" w:space="0" w:color="auto"/>
      </w:divBdr>
    </w:div>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494998790">
      <w:bodyDiv w:val="1"/>
      <w:marLeft w:val="0"/>
      <w:marRight w:val="0"/>
      <w:marTop w:val="0"/>
      <w:marBottom w:val="0"/>
      <w:divBdr>
        <w:top w:val="none" w:sz="0" w:space="0" w:color="auto"/>
        <w:left w:val="none" w:sz="0" w:space="0" w:color="auto"/>
        <w:bottom w:val="none" w:sz="0" w:space="0" w:color="auto"/>
        <w:right w:val="none" w:sz="0" w:space="0" w:color="auto"/>
      </w:divBdr>
    </w:div>
    <w:div w:id="806119936">
      <w:bodyDiv w:val="1"/>
      <w:marLeft w:val="0"/>
      <w:marRight w:val="0"/>
      <w:marTop w:val="0"/>
      <w:marBottom w:val="0"/>
      <w:divBdr>
        <w:top w:val="none" w:sz="0" w:space="0" w:color="auto"/>
        <w:left w:val="none" w:sz="0" w:space="0" w:color="auto"/>
        <w:bottom w:val="none" w:sz="0" w:space="0" w:color="auto"/>
        <w:right w:val="none" w:sz="0" w:space="0" w:color="auto"/>
      </w:divBdr>
    </w:div>
    <w:div w:id="828985181">
      <w:bodyDiv w:val="1"/>
      <w:marLeft w:val="0"/>
      <w:marRight w:val="0"/>
      <w:marTop w:val="0"/>
      <w:marBottom w:val="0"/>
      <w:divBdr>
        <w:top w:val="none" w:sz="0" w:space="0" w:color="auto"/>
        <w:left w:val="none" w:sz="0" w:space="0" w:color="auto"/>
        <w:bottom w:val="none" w:sz="0" w:space="0" w:color="auto"/>
        <w:right w:val="none" w:sz="0" w:space="0" w:color="auto"/>
      </w:divBdr>
    </w:div>
    <w:div w:id="1010330451">
      <w:bodyDiv w:val="1"/>
      <w:marLeft w:val="0"/>
      <w:marRight w:val="0"/>
      <w:marTop w:val="0"/>
      <w:marBottom w:val="0"/>
      <w:divBdr>
        <w:top w:val="none" w:sz="0" w:space="0" w:color="auto"/>
        <w:left w:val="none" w:sz="0" w:space="0" w:color="auto"/>
        <w:bottom w:val="none" w:sz="0" w:space="0" w:color="auto"/>
        <w:right w:val="none" w:sz="0" w:space="0" w:color="auto"/>
      </w:divBdr>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210537769">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634017165">
      <w:bodyDiv w:val="1"/>
      <w:marLeft w:val="0"/>
      <w:marRight w:val="0"/>
      <w:marTop w:val="0"/>
      <w:marBottom w:val="0"/>
      <w:divBdr>
        <w:top w:val="none" w:sz="0" w:space="0" w:color="auto"/>
        <w:left w:val="none" w:sz="0" w:space="0" w:color="auto"/>
        <w:bottom w:val="none" w:sz="0" w:space="0" w:color="auto"/>
        <w:right w:val="none" w:sz="0" w:space="0" w:color="auto"/>
      </w:divBdr>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 w:id="1822304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cmje.org/coi_disclosure.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8B912-477F-4ADC-ADC2-D8671CCD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13074</Words>
  <Characters>74524</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2017-01-10T12:14:00Z</dcterms:created>
  <dcterms:modified xsi:type="dcterms:W3CDTF">2017-01-10T12:14:00Z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70432fca-1862-36e0-a345-23a16a2393da</vt:lpwstr>
  </property>
</Properties>
</file>